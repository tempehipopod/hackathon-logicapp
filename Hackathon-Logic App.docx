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66F5E" w14:textId="77777777" w:rsidR="00BC5291" w:rsidRDefault="00F448CD">
      <w:pPr>
        <w:tabs>
          <w:tab w:val="right" w:pos="9830"/>
        </w:tabs>
        <w:spacing w:after="0" w:line="259" w:lineRule="auto"/>
        <w:ind w:left="0" w:firstLine="0"/>
      </w:pPr>
      <w:r>
        <w:rPr>
          <w:sz w:val="56"/>
        </w:rPr>
        <w:t xml:space="preserve"> </w:t>
      </w:r>
      <w:r>
        <w:rPr>
          <w:sz w:val="56"/>
        </w:rPr>
        <w:tab/>
      </w:r>
      <w:r>
        <w:rPr>
          <w:noProof/>
        </w:rPr>
        <w:drawing>
          <wp:inline distT="0" distB="0" distL="0" distR="0" wp14:anchorId="67E3F97B" wp14:editId="07777777">
            <wp:extent cx="2025396" cy="71628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1"/>
                    <a:stretch>
                      <a:fillRect/>
                    </a:stretch>
                  </pic:blipFill>
                  <pic:spPr>
                    <a:xfrm>
                      <a:off x="0" y="0"/>
                      <a:ext cx="2025396" cy="716280"/>
                    </a:xfrm>
                    <a:prstGeom prst="rect">
                      <a:avLst/>
                    </a:prstGeom>
                  </pic:spPr>
                </pic:pic>
              </a:graphicData>
            </a:graphic>
          </wp:inline>
        </w:drawing>
      </w:r>
      <w:r>
        <w:rPr>
          <w:sz w:val="56"/>
        </w:rPr>
        <w:t xml:space="preserve"> </w:t>
      </w:r>
      <w:r>
        <w:t xml:space="preserve"> </w:t>
      </w:r>
    </w:p>
    <w:p w14:paraId="61CB4575" w14:textId="77777777" w:rsidR="00BC5291" w:rsidRDefault="00F448CD">
      <w:pPr>
        <w:spacing w:after="10" w:line="259" w:lineRule="auto"/>
        <w:ind w:left="142" w:firstLine="0"/>
      </w:pPr>
      <w:r>
        <w:t xml:space="preserve"> </w:t>
      </w:r>
    </w:p>
    <w:p w14:paraId="4E349150" w14:textId="4C60D70E" w:rsidR="004C30D2" w:rsidRPr="004240A9" w:rsidRDefault="7910F3D9" w:rsidP="0000299D">
      <w:pPr>
        <w:jc w:val="center"/>
        <w:rPr>
          <w:rFonts w:ascii="Segoe UI" w:hAnsi="Segoe UI" w:cs="Segoe UI"/>
          <w:sz w:val="96"/>
          <w:szCs w:val="96"/>
        </w:rPr>
      </w:pPr>
      <w:r w:rsidRPr="7910F3D9">
        <w:rPr>
          <w:rFonts w:ascii="Segoe UI" w:eastAsia="Segoe UI" w:hAnsi="Segoe UI" w:cs="Segoe UI"/>
          <w:sz w:val="20"/>
          <w:szCs w:val="20"/>
        </w:rPr>
        <w:t xml:space="preserve"> </w:t>
      </w:r>
      <w:r w:rsidRPr="7910F3D9">
        <w:rPr>
          <w:rFonts w:ascii="Segoe UI" w:eastAsia="Segoe UI" w:hAnsi="Segoe UI" w:cs="Segoe UI"/>
          <w:sz w:val="96"/>
          <w:szCs w:val="96"/>
        </w:rPr>
        <w:t>Azure Service Bus, Logic App &amp; SQL DB</w:t>
      </w:r>
    </w:p>
    <w:p w14:paraId="51B794E9" w14:textId="77777777" w:rsidR="004C30D2" w:rsidRPr="00B15786" w:rsidRDefault="004C30D2" w:rsidP="004C30D2">
      <w:r w:rsidRPr="00B15786">
        <w:rPr>
          <w:sz w:val="40"/>
        </w:rPr>
        <w:t xml:space="preserve"> </w:t>
      </w:r>
      <w:r w:rsidRPr="00B15786">
        <w:t xml:space="preserve">  </w:t>
      </w:r>
    </w:p>
    <w:p w14:paraId="0AD8893D" w14:textId="77777777" w:rsidR="004C30D2" w:rsidRPr="00B15786" w:rsidRDefault="004C30D2" w:rsidP="004C30D2">
      <w:r w:rsidRPr="00B15786">
        <w:t xml:space="preserve"> </w:t>
      </w:r>
    </w:p>
    <w:p w14:paraId="30158D6D" w14:textId="77777777" w:rsidR="004C30D2" w:rsidRPr="00B15786" w:rsidRDefault="004C30D2" w:rsidP="004C30D2">
      <w:r w:rsidRPr="00B15786">
        <w:t xml:space="preserve"> </w:t>
      </w:r>
    </w:p>
    <w:p w14:paraId="45DF6524" w14:textId="77777777" w:rsidR="004C30D2" w:rsidRPr="00B15786" w:rsidRDefault="004C30D2" w:rsidP="004C30D2">
      <w:pPr>
        <w:jc w:val="center"/>
        <w:rPr>
          <w:color w:val="5B9BD5" w:themeColor="accent1"/>
          <w:sz w:val="32"/>
        </w:rPr>
      </w:pPr>
      <w:r>
        <w:rPr>
          <w:color w:val="5B9BD5" w:themeColor="accent1"/>
          <w:sz w:val="32"/>
        </w:rPr>
        <w:t>Hackathon</w:t>
      </w:r>
      <w:r w:rsidRPr="00B15786">
        <w:rPr>
          <w:color w:val="5B9BD5" w:themeColor="accent1"/>
          <w:sz w:val="32"/>
        </w:rPr>
        <w:t xml:space="preserve"> </w:t>
      </w:r>
      <w:r w:rsidR="007C2121">
        <w:rPr>
          <w:color w:val="5B9BD5" w:themeColor="accent1"/>
          <w:sz w:val="32"/>
        </w:rPr>
        <w:t xml:space="preserve">Instructions </w:t>
      </w:r>
      <w:r w:rsidRPr="00B15786">
        <w:rPr>
          <w:color w:val="5B9BD5" w:themeColor="accent1"/>
          <w:sz w:val="32"/>
        </w:rPr>
        <w:t>Guide</w:t>
      </w:r>
    </w:p>
    <w:p w14:paraId="2637E80D" w14:textId="77777777" w:rsidR="004C30D2" w:rsidRPr="00B15786" w:rsidRDefault="004C30D2" w:rsidP="004C30D2">
      <w:pPr>
        <w:jc w:val="center"/>
        <w:rPr>
          <w:color w:val="5B9BD5" w:themeColor="accent1"/>
          <w:sz w:val="32"/>
        </w:rPr>
      </w:pPr>
      <w:r>
        <w:rPr>
          <w:color w:val="5B9BD5" w:themeColor="accent1"/>
          <w:sz w:val="32"/>
        </w:rPr>
        <w:t>June</w:t>
      </w:r>
      <w:r w:rsidRPr="00B15786">
        <w:rPr>
          <w:color w:val="5B9BD5" w:themeColor="accent1"/>
          <w:sz w:val="32"/>
        </w:rPr>
        <w:t xml:space="preserve"> </w:t>
      </w:r>
      <w:r>
        <w:rPr>
          <w:color w:val="5B9BD5" w:themeColor="accent1"/>
          <w:sz w:val="32"/>
        </w:rPr>
        <w:t>2016</w:t>
      </w:r>
    </w:p>
    <w:p w14:paraId="49CE099F" w14:textId="77777777" w:rsidR="004C30D2" w:rsidRPr="00B15786" w:rsidRDefault="004C30D2" w:rsidP="004C30D2">
      <w:r w:rsidRPr="00B15786">
        <w:t xml:space="preserve"> </w:t>
      </w:r>
    </w:p>
    <w:p w14:paraId="0053FCDF" w14:textId="77777777" w:rsidR="004C30D2" w:rsidRPr="00B15786" w:rsidRDefault="004C30D2" w:rsidP="004C30D2">
      <w:r w:rsidRPr="00B15786">
        <w:t xml:space="preserve"> </w:t>
      </w:r>
    </w:p>
    <w:p w14:paraId="31189DE7" w14:textId="77777777" w:rsidR="004C30D2" w:rsidRPr="00B15786" w:rsidRDefault="004C30D2" w:rsidP="004C30D2">
      <w:r w:rsidRPr="00B15786">
        <w:t xml:space="preserve"> </w:t>
      </w:r>
    </w:p>
    <w:p w14:paraId="186E64D0" w14:textId="77777777" w:rsidR="004C30D2" w:rsidRDefault="004C30D2" w:rsidP="004C30D2">
      <w:r>
        <w:br w:type="page"/>
      </w:r>
    </w:p>
    <w:p w14:paraId="5E1E42C6" w14:textId="77777777" w:rsidR="004C30D2" w:rsidRPr="00B15786" w:rsidRDefault="004C30D2" w:rsidP="004C30D2">
      <w:r w:rsidRPr="00B15786">
        <w:lastRenderedPageBreak/>
        <w:t>© 201</w:t>
      </w:r>
      <w:r>
        <w:t>6</w:t>
      </w:r>
      <w:r w:rsidRPr="00B15786">
        <w:t xml:space="preserve"> Microsoft Corporation. All rights reserved. This document is confidentia</w:t>
      </w:r>
      <w:r>
        <w:t>l and proprietary to Microsoft</w:t>
      </w:r>
      <w:r w:rsidRPr="00B15786">
        <w:t xml:space="preserve">. MICROSOFT MAKES NO WARRANTIES, EXPRESS OR IMPLIED, IN THIS SUMMARY.  </w:t>
      </w:r>
    </w:p>
    <w:p w14:paraId="49F47D25" w14:textId="77777777" w:rsidR="004C30D2" w:rsidRPr="00B15786" w:rsidRDefault="004C30D2" w:rsidP="004C30D2">
      <w:r w:rsidRPr="00B15786">
        <w:t xml:space="preserve">This document is provided "as-is." Information and views expressed in this document, including URL and other Internet Web site references, may change without notice. You bear the risk of using it.   </w:t>
      </w:r>
    </w:p>
    <w:p w14:paraId="4371DEC4" w14:textId="77777777" w:rsidR="004C30D2" w:rsidRPr="00B15786" w:rsidRDefault="004C30D2" w:rsidP="004C30D2">
      <w:r w:rsidRPr="00B15786">
        <w:t xml:space="preserve">Some examples are for illustration only and are fictitious. No real association is intended or inferred. </w:t>
      </w:r>
      <w:r w:rsidRPr="00B15786">
        <w:rPr>
          <w:sz w:val="40"/>
        </w:rPr>
        <w:t xml:space="preserve"> </w:t>
      </w:r>
      <w:r w:rsidRPr="00B15786">
        <w:t xml:space="preserve"> </w:t>
      </w:r>
    </w:p>
    <w:p w14:paraId="027BD561" w14:textId="77777777" w:rsidR="004C30D2" w:rsidRPr="00B15786" w:rsidRDefault="004C30D2" w:rsidP="004C30D2">
      <w:r w:rsidRPr="00B15786">
        <w:t xml:space="preserve"> </w:t>
      </w:r>
      <w:r w:rsidRPr="00B15786">
        <w:tab/>
        <w:t xml:space="preserve"> </w:t>
      </w:r>
      <w:r w:rsidRPr="00B15786">
        <w:tab/>
      </w:r>
    </w:p>
    <w:p w14:paraId="63B5AB59" w14:textId="77777777" w:rsidR="004C30D2" w:rsidRDefault="004C30D2" w:rsidP="004C30D2">
      <w:r>
        <w:br w:type="page"/>
      </w:r>
    </w:p>
    <w:sdt>
      <w:sdtPr>
        <w:rPr>
          <w:rFonts w:ascii="Calibri" w:eastAsia="Calibri" w:hAnsi="Calibri" w:cs="Calibri"/>
          <w:color w:val="000000"/>
          <w:sz w:val="22"/>
          <w:szCs w:val="22"/>
        </w:rPr>
        <w:id w:val="-1196310255"/>
        <w:docPartObj>
          <w:docPartGallery w:val="Table of Contents"/>
          <w:docPartUnique/>
        </w:docPartObj>
      </w:sdtPr>
      <w:sdtEndPr>
        <w:rPr>
          <w:b/>
          <w:bCs/>
          <w:noProof/>
        </w:rPr>
      </w:sdtEndPr>
      <w:sdtContent>
        <w:p w14:paraId="4B7B6F9E" w14:textId="77777777" w:rsidR="00A140E5" w:rsidRDefault="00A140E5">
          <w:pPr>
            <w:pStyle w:val="TOCHeading"/>
          </w:pPr>
          <w:r>
            <w:t>Contents</w:t>
          </w:r>
        </w:p>
        <w:p w14:paraId="4DA96700" w14:textId="0A737099" w:rsidR="00101C95" w:rsidRDefault="00A140E5">
          <w:pPr>
            <w:pStyle w:val="TOC1"/>
            <w:tabs>
              <w:tab w:val="right" w:leader="dot" w:pos="9820"/>
            </w:tabs>
            <w:rPr>
              <w:ins w:id="0" w:author="John Manaloto" w:date="2016-06-25T16:45: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John Manaloto" w:date="2016-06-25T16:45:00Z">
            <w:r w:rsidR="00101C95" w:rsidRPr="00025B67">
              <w:rPr>
                <w:rStyle w:val="Hyperlink"/>
                <w:noProof/>
              </w:rPr>
              <w:fldChar w:fldCharType="begin"/>
            </w:r>
            <w:r w:rsidR="00101C95" w:rsidRPr="00025B67">
              <w:rPr>
                <w:rStyle w:val="Hyperlink"/>
                <w:noProof/>
              </w:rPr>
              <w:instrText xml:space="preserve"> </w:instrText>
            </w:r>
            <w:r w:rsidR="00101C95">
              <w:rPr>
                <w:noProof/>
              </w:rPr>
              <w:instrText>HYPERLINK \l "_Toc454636458"</w:instrText>
            </w:r>
            <w:r w:rsidR="00101C95" w:rsidRPr="00025B67">
              <w:rPr>
                <w:rStyle w:val="Hyperlink"/>
                <w:noProof/>
              </w:rPr>
              <w:instrText xml:space="preserve"> </w:instrText>
            </w:r>
            <w:r w:rsidR="00101C95" w:rsidRPr="00025B67">
              <w:rPr>
                <w:rStyle w:val="Hyperlink"/>
                <w:noProof/>
              </w:rPr>
            </w:r>
            <w:r w:rsidR="00101C95" w:rsidRPr="00025B67">
              <w:rPr>
                <w:rStyle w:val="Hyperlink"/>
                <w:noProof/>
              </w:rPr>
              <w:fldChar w:fldCharType="separate"/>
            </w:r>
            <w:r w:rsidR="00101C95" w:rsidRPr="00025B67">
              <w:rPr>
                <w:rStyle w:val="Hyperlink"/>
                <w:noProof/>
              </w:rPr>
              <w:t>Objective</w:t>
            </w:r>
            <w:r w:rsidR="00101C95">
              <w:rPr>
                <w:noProof/>
                <w:webHidden/>
              </w:rPr>
              <w:tab/>
            </w:r>
            <w:r w:rsidR="00101C95">
              <w:rPr>
                <w:noProof/>
                <w:webHidden/>
              </w:rPr>
              <w:fldChar w:fldCharType="begin"/>
            </w:r>
            <w:r w:rsidR="00101C95">
              <w:rPr>
                <w:noProof/>
                <w:webHidden/>
              </w:rPr>
              <w:instrText xml:space="preserve"> PAGEREF _Toc454636458 \h </w:instrText>
            </w:r>
            <w:r w:rsidR="00101C95">
              <w:rPr>
                <w:noProof/>
                <w:webHidden/>
              </w:rPr>
            </w:r>
          </w:ins>
          <w:r w:rsidR="00101C95">
            <w:rPr>
              <w:noProof/>
              <w:webHidden/>
            </w:rPr>
            <w:fldChar w:fldCharType="separate"/>
          </w:r>
          <w:ins w:id="2" w:author="John Manaloto" w:date="2016-06-25T16:45:00Z">
            <w:r w:rsidR="00101C95">
              <w:rPr>
                <w:noProof/>
                <w:webHidden/>
              </w:rPr>
              <w:t>3</w:t>
            </w:r>
            <w:r w:rsidR="00101C95">
              <w:rPr>
                <w:noProof/>
                <w:webHidden/>
              </w:rPr>
              <w:fldChar w:fldCharType="end"/>
            </w:r>
            <w:r w:rsidR="00101C95" w:rsidRPr="00025B67">
              <w:rPr>
                <w:rStyle w:val="Hyperlink"/>
                <w:noProof/>
              </w:rPr>
              <w:fldChar w:fldCharType="end"/>
            </w:r>
          </w:ins>
        </w:p>
        <w:p w14:paraId="76E1370D" w14:textId="6E4EC2D4" w:rsidR="00101C95" w:rsidRDefault="00101C95">
          <w:pPr>
            <w:pStyle w:val="TOC1"/>
            <w:tabs>
              <w:tab w:val="right" w:leader="dot" w:pos="9820"/>
            </w:tabs>
            <w:rPr>
              <w:ins w:id="3" w:author="John Manaloto" w:date="2016-06-25T16:45:00Z"/>
              <w:rFonts w:asciiTheme="minorHAnsi" w:eastAsiaTheme="minorEastAsia" w:hAnsiTheme="minorHAnsi" w:cstheme="minorBidi"/>
              <w:noProof/>
              <w:color w:val="auto"/>
            </w:rPr>
          </w:pPr>
          <w:ins w:id="4"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"_Toc454636459"</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Prerequisites</w:t>
            </w:r>
            <w:r>
              <w:rPr>
                <w:noProof/>
                <w:webHidden/>
              </w:rPr>
              <w:tab/>
            </w:r>
            <w:r>
              <w:rPr>
                <w:noProof/>
                <w:webHidden/>
              </w:rPr>
              <w:fldChar w:fldCharType="begin"/>
            </w:r>
            <w:r>
              <w:rPr>
                <w:noProof/>
                <w:webHidden/>
              </w:rPr>
              <w:instrText xml:space="preserve"> PAGEREF _Toc454636459 \h </w:instrText>
            </w:r>
            <w:r>
              <w:rPr>
                <w:noProof/>
                <w:webHidden/>
              </w:rPr>
            </w:r>
          </w:ins>
          <w:r>
            <w:rPr>
              <w:noProof/>
              <w:webHidden/>
            </w:rPr>
            <w:fldChar w:fldCharType="separate"/>
          </w:r>
          <w:ins w:id="5" w:author="John Manaloto" w:date="2016-06-25T16:45:00Z">
            <w:r>
              <w:rPr>
                <w:noProof/>
                <w:webHidden/>
              </w:rPr>
              <w:t>3</w:t>
            </w:r>
            <w:r>
              <w:rPr>
                <w:noProof/>
                <w:webHidden/>
              </w:rPr>
              <w:fldChar w:fldCharType="end"/>
            </w:r>
            <w:r w:rsidRPr="00025B67">
              <w:rPr>
                <w:rStyle w:val="Hyperlink"/>
                <w:noProof/>
              </w:rPr>
              <w:fldChar w:fldCharType="end"/>
            </w:r>
          </w:ins>
        </w:p>
        <w:p w14:paraId="3909D593" w14:textId="000E2799" w:rsidR="00101C95" w:rsidRDefault="00101C95">
          <w:pPr>
            <w:pStyle w:val="TOC1"/>
            <w:tabs>
              <w:tab w:val="right" w:leader="dot" w:pos="9820"/>
            </w:tabs>
            <w:rPr>
              <w:ins w:id="6" w:author="John Manaloto" w:date="2016-06-25T16:45:00Z"/>
              <w:rFonts w:asciiTheme="minorHAnsi" w:eastAsiaTheme="minorEastAsia" w:hAnsiTheme="minorHAnsi" w:cstheme="minorBidi"/>
              <w:noProof/>
              <w:color w:val="auto"/>
            </w:rPr>
          </w:pPr>
          <w:ins w:id="7"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"_Toc454636460"</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Overview</w:t>
            </w:r>
            <w:r>
              <w:rPr>
                <w:noProof/>
                <w:webHidden/>
              </w:rPr>
              <w:tab/>
            </w:r>
            <w:r>
              <w:rPr>
                <w:noProof/>
                <w:webHidden/>
              </w:rPr>
              <w:fldChar w:fldCharType="begin"/>
            </w:r>
            <w:r>
              <w:rPr>
                <w:noProof/>
                <w:webHidden/>
              </w:rPr>
              <w:instrText xml:space="preserve"> PAGEREF _Toc454636460 \h </w:instrText>
            </w:r>
            <w:r>
              <w:rPr>
                <w:noProof/>
                <w:webHidden/>
              </w:rPr>
            </w:r>
          </w:ins>
          <w:r>
            <w:rPr>
              <w:noProof/>
              <w:webHidden/>
            </w:rPr>
            <w:fldChar w:fldCharType="separate"/>
          </w:r>
          <w:ins w:id="8" w:author="John Manaloto" w:date="2016-06-25T16:45:00Z">
            <w:r>
              <w:rPr>
                <w:noProof/>
                <w:webHidden/>
              </w:rPr>
              <w:t>3</w:t>
            </w:r>
            <w:r>
              <w:rPr>
                <w:noProof/>
                <w:webHidden/>
              </w:rPr>
              <w:fldChar w:fldCharType="end"/>
            </w:r>
            <w:r w:rsidRPr="00025B67">
              <w:rPr>
                <w:rStyle w:val="Hyperlink"/>
                <w:noProof/>
              </w:rPr>
              <w:fldChar w:fldCharType="end"/>
            </w:r>
          </w:ins>
        </w:p>
        <w:p w14:paraId="495338F3" w14:textId="5C9E8D33" w:rsidR="00101C95" w:rsidRDefault="00101C95">
          <w:pPr>
            <w:pStyle w:val="TOC1"/>
            <w:tabs>
              <w:tab w:val="right" w:leader="dot" w:pos="9820"/>
            </w:tabs>
            <w:rPr>
              <w:ins w:id="9" w:author="John Manaloto" w:date="2016-06-25T16:45:00Z"/>
              <w:rFonts w:asciiTheme="minorHAnsi" w:eastAsiaTheme="minorEastAsia" w:hAnsiTheme="minorHAnsi" w:cstheme="minorBidi"/>
              <w:noProof/>
              <w:color w:val="auto"/>
            </w:rPr>
          </w:pPr>
          <w:ins w:id="10"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"_Toc454636461"</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Steps</w:t>
            </w:r>
            <w:r>
              <w:rPr>
                <w:noProof/>
                <w:webHidden/>
              </w:rPr>
              <w:tab/>
            </w:r>
            <w:r>
              <w:rPr>
                <w:noProof/>
                <w:webHidden/>
              </w:rPr>
              <w:fldChar w:fldCharType="begin"/>
            </w:r>
            <w:r>
              <w:rPr>
                <w:noProof/>
                <w:webHidden/>
              </w:rPr>
              <w:instrText xml:space="preserve"> PAGEREF _Toc454636461 \h </w:instrText>
            </w:r>
            <w:r>
              <w:rPr>
                <w:noProof/>
                <w:webHidden/>
              </w:rPr>
            </w:r>
          </w:ins>
          <w:r>
            <w:rPr>
              <w:noProof/>
              <w:webHidden/>
            </w:rPr>
            <w:fldChar w:fldCharType="separate"/>
          </w:r>
          <w:ins w:id="11" w:author="John Manaloto" w:date="2016-06-25T16:45:00Z">
            <w:r>
              <w:rPr>
                <w:noProof/>
                <w:webHidden/>
              </w:rPr>
              <w:t>3</w:t>
            </w:r>
            <w:r>
              <w:rPr>
                <w:noProof/>
                <w:webHidden/>
              </w:rPr>
              <w:fldChar w:fldCharType="end"/>
            </w:r>
            <w:r w:rsidRPr="00025B67">
              <w:rPr>
                <w:rStyle w:val="Hyperlink"/>
                <w:noProof/>
              </w:rPr>
              <w:fldChar w:fldCharType="end"/>
            </w:r>
          </w:ins>
        </w:p>
        <w:p w14:paraId="18BCA63C" w14:textId="6AAF3DE2" w:rsidR="00101C95" w:rsidRDefault="00101C95">
          <w:pPr>
            <w:pStyle w:val="TOC2"/>
            <w:tabs>
              <w:tab w:val="right" w:leader="dot" w:pos="9820"/>
            </w:tabs>
            <w:rPr>
              <w:ins w:id="12" w:author="John Manaloto" w:date="2016-06-25T16:45:00Z"/>
              <w:rFonts w:asciiTheme="minorHAnsi" w:eastAsiaTheme="minorEastAsia" w:hAnsiTheme="minorHAnsi" w:cstheme="minorBidi"/>
              <w:noProof/>
              <w:color w:val="auto"/>
            </w:rPr>
          </w:pPr>
          <w:ins w:id="13"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"_Toc454636462"</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Step 1 Create a Service Bus Namespace</w:t>
            </w:r>
            <w:r>
              <w:rPr>
                <w:noProof/>
                <w:webHidden/>
              </w:rPr>
              <w:tab/>
            </w:r>
            <w:r>
              <w:rPr>
                <w:noProof/>
                <w:webHidden/>
              </w:rPr>
              <w:fldChar w:fldCharType="begin"/>
            </w:r>
            <w:r>
              <w:rPr>
                <w:noProof/>
                <w:webHidden/>
              </w:rPr>
              <w:instrText xml:space="preserve"> PAGEREF _Toc454636462 \h </w:instrText>
            </w:r>
            <w:r>
              <w:rPr>
                <w:noProof/>
                <w:webHidden/>
              </w:rPr>
            </w:r>
          </w:ins>
          <w:r>
            <w:rPr>
              <w:noProof/>
              <w:webHidden/>
            </w:rPr>
            <w:fldChar w:fldCharType="separate"/>
          </w:r>
          <w:ins w:id="14" w:author="John Manaloto" w:date="2016-06-25T16:45:00Z">
            <w:r>
              <w:rPr>
                <w:noProof/>
                <w:webHidden/>
              </w:rPr>
              <w:t>3</w:t>
            </w:r>
            <w:r>
              <w:rPr>
                <w:noProof/>
                <w:webHidden/>
              </w:rPr>
              <w:fldChar w:fldCharType="end"/>
            </w:r>
            <w:r w:rsidRPr="00025B67">
              <w:rPr>
                <w:rStyle w:val="Hyperlink"/>
                <w:noProof/>
              </w:rPr>
              <w:fldChar w:fldCharType="end"/>
            </w:r>
          </w:ins>
        </w:p>
        <w:p w14:paraId="18420B1D" w14:textId="7D0F5860" w:rsidR="00101C95" w:rsidRDefault="00101C95">
          <w:pPr>
            <w:pStyle w:val="TOC2"/>
            <w:tabs>
              <w:tab w:val="right" w:leader="dot" w:pos="9820"/>
            </w:tabs>
            <w:rPr>
              <w:ins w:id="15" w:author="John Manaloto" w:date="2016-06-25T16:45:00Z"/>
              <w:rFonts w:asciiTheme="minorHAnsi" w:eastAsiaTheme="minorEastAsia" w:hAnsiTheme="minorHAnsi" w:cstheme="minorBidi"/>
              <w:noProof/>
              <w:color w:val="auto"/>
            </w:rPr>
          </w:pPr>
          <w:ins w:id="16"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"_Toc454636463"</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Step 2 Install the MessagePublisher client</w:t>
            </w:r>
            <w:r>
              <w:rPr>
                <w:noProof/>
                <w:webHidden/>
              </w:rPr>
              <w:tab/>
            </w:r>
            <w:r>
              <w:rPr>
                <w:noProof/>
                <w:webHidden/>
              </w:rPr>
              <w:fldChar w:fldCharType="begin"/>
            </w:r>
            <w:r>
              <w:rPr>
                <w:noProof/>
                <w:webHidden/>
              </w:rPr>
              <w:instrText xml:space="preserve"> PAGEREF _Toc454636463 \h </w:instrText>
            </w:r>
            <w:r>
              <w:rPr>
                <w:noProof/>
                <w:webHidden/>
              </w:rPr>
            </w:r>
          </w:ins>
          <w:r>
            <w:rPr>
              <w:noProof/>
              <w:webHidden/>
            </w:rPr>
            <w:fldChar w:fldCharType="separate"/>
          </w:r>
          <w:ins w:id="17" w:author="John Manaloto" w:date="2016-06-25T16:45:00Z">
            <w:r>
              <w:rPr>
                <w:noProof/>
                <w:webHidden/>
              </w:rPr>
              <w:t>4</w:t>
            </w:r>
            <w:r>
              <w:rPr>
                <w:noProof/>
                <w:webHidden/>
              </w:rPr>
              <w:fldChar w:fldCharType="end"/>
            </w:r>
            <w:r w:rsidRPr="00025B67">
              <w:rPr>
                <w:rStyle w:val="Hyperlink"/>
                <w:noProof/>
              </w:rPr>
              <w:fldChar w:fldCharType="end"/>
            </w:r>
          </w:ins>
        </w:p>
        <w:p w14:paraId="38B11DAB" w14:textId="17646407" w:rsidR="00101C95" w:rsidRDefault="00101C95">
          <w:pPr>
            <w:pStyle w:val="TOC2"/>
            <w:tabs>
              <w:tab w:val="right" w:leader="dot" w:pos="9820"/>
            </w:tabs>
            <w:rPr>
              <w:ins w:id="18" w:author="John Manaloto" w:date="2016-06-25T16:45:00Z"/>
              <w:rFonts w:asciiTheme="minorHAnsi" w:eastAsiaTheme="minorEastAsia" w:hAnsiTheme="minorHAnsi" w:cstheme="minorBidi"/>
              <w:noProof/>
              <w:color w:val="auto"/>
            </w:rPr>
          </w:pPr>
          <w:ins w:id="19"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"_Toc454636464"</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Step 3 Run MessagePublisher client</w:t>
            </w:r>
            <w:r>
              <w:rPr>
                <w:noProof/>
                <w:webHidden/>
              </w:rPr>
              <w:tab/>
            </w:r>
            <w:r>
              <w:rPr>
                <w:noProof/>
                <w:webHidden/>
              </w:rPr>
              <w:fldChar w:fldCharType="begin"/>
            </w:r>
            <w:r>
              <w:rPr>
                <w:noProof/>
                <w:webHidden/>
              </w:rPr>
              <w:instrText xml:space="preserve"> PAGEREF _Toc454636464 \h </w:instrText>
            </w:r>
            <w:r>
              <w:rPr>
                <w:noProof/>
                <w:webHidden/>
              </w:rPr>
            </w:r>
          </w:ins>
          <w:r>
            <w:rPr>
              <w:noProof/>
              <w:webHidden/>
            </w:rPr>
            <w:fldChar w:fldCharType="separate"/>
          </w:r>
          <w:ins w:id="20" w:author="John Manaloto" w:date="2016-06-25T16:45:00Z">
            <w:r>
              <w:rPr>
                <w:noProof/>
                <w:webHidden/>
              </w:rPr>
              <w:t>5</w:t>
            </w:r>
            <w:r>
              <w:rPr>
                <w:noProof/>
                <w:webHidden/>
              </w:rPr>
              <w:fldChar w:fldCharType="end"/>
            </w:r>
            <w:r w:rsidRPr="00025B67">
              <w:rPr>
                <w:rStyle w:val="Hyperlink"/>
                <w:noProof/>
              </w:rPr>
              <w:fldChar w:fldCharType="end"/>
            </w:r>
          </w:ins>
        </w:p>
        <w:p w14:paraId="7DCC038E" w14:textId="1E2B8CB1" w:rsidR="00101C95" w:rsidRDefault="00101C95">
          <w:pPr>
            <w:pStyle w:val="TOC2"/>
            <w:tabs>
              <w:tab w:val="right" w:leader="dot" w:pos="9820"/>
            </w:tabs>
            <w:rPr>
              <w:ins w:id="21" w:author="John Manaloto" w:date="2016-06-25T16:45:00Z"/>
              <w:rFonts w:asciiTheme="minorHAnsi" w:eastAsiaTheme="minorEastAsia" w:hAnsiTheme="minorHAnsi" w:cstheme="minorBidi"/>
              <w:noProof/>
              <w:color w:val="auto"/>
            </w:rPr>
          </w:pPr>
          <w:ins w:id="22"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"_Toc454636465"</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Create Resources in the Azure Portal</w:t>
            </w:r>
            <w:r>
              <w:rPr>
                <w:noProof/>
                <w:webHidden/>
              </w:rPr>
              <w:tab/>
            </w:r>
            <w:r>
              <w:rPr>
                <w:noProof/>
                <w:webHidden/>
              </w:rPr>
              <w:fldChar w:fldCharType="begin"/>
            </w:r>
            <w:r>
              <w:rPr>
                <w:noProof/>
                <w:webHidden/>
              </w:rPr>
              <w:instrText xml:space="preserve"> PAGEREF _Toc454636465 \h </w:instrText>
            </w:r>
            <w:r>
              <w:rPr>
                <w:noProof/>
                <w:webHidden/>
              </w:rPr>
            </w:r>
          </w:ins>
          <w:r>
            <w:rPr>
              <w:noProof/>
              <w:webHidden/>
            </w:rPr>
            <w:fldChar w:fldCharType="separate"/>
          </w:r>
          <w:ins w:id="23" w:author="John Manaloto" w:date="2016-06-25T16:45:00Z">
            <w:r>
              <w:rPr>
                <w:noProof/>
                <w:webHidden/>
              </w:rPr>
              <w:t>6</w:t>
            </w:r>
            <w:r>
              <w:rPr>
                <w:noProof/>
                <w:webHidden/>
              </w:rPr>
              <w:fldChar w:fldCharType="end"/>
            </w:r>
            <w:r w:rsidRPr="00025B67">
              <w:rPr>
                <w:rStyle w:val="Hyperlink"/>
                <w:noProof/>
              </w:rPr>
              <w:fldChar w:fldCharType="end"/>
            </w:r>
          </w:ins>
        </w:p>
        <w:p w14:paraId="16B16802" w14:textId="19313DD9" w:rsidR="00101C95" w:rsidRDefault="00101C95">
          <w:pPr>
            <w:pStyle w:val="TOC3"/>
            <w:tabs>
              <w:tab w:val="right" w:leader="dot" w:pos="9820"/>
            </w:tabs>
            <w:rPr>
              <w:ins w:id="24" w:author="John Manaloto" w:date="2016-06-25T16:45:00Z"/>
              <w:noProof/>
            </w:rPr>
          </w:pPr>
          <w:ins w:id="25"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"_Toc454636466"</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Step 4 Create a Resource Group</w:t>
            </w:r>
            <w:r>
              <w:rPr>
                <w:noProof/>
                <w:webHidden/>
              </w:rPr>
              <w:tab/>
            </w:r>
            <w:r>
              <w:rPr>
                <w:noProof/>
                <w:webHidden/>
              </w:rPr>
              <w:fldChar w:fldCharType="begin"/>
            </w:r>
            <w:r>
              <w:rPr>
                <w:noProof/>
                <w:webHidden/>
              </w:rPr>
              <w:instrText xml:space="preserve"> PAGEREF _Toc454636466 \h </w:instrText>
            </w:r>
            <w:r>
              <w:rPr>
                <w:noProof/>
                <w:webHidden/>
              </w:rPr>
            </w:r>
          </w:ins>
          <w:r>
            <w:rPr>
              <w:noProof/>
              <w:webHidden/>
            </w:rPr>
            <w:fldChar w:fldCharType="separate"/>
          </w:r>
          <w:ins w:id="26" w:author="John Manaloto" w:date="2016-06-25T16:45:00Z">
            <w:r>
              <w:rPr>
                <w:noProof/>
                <w:webHidden/>
              </w:rPr>
              <w:t>6</w:t>
            </w:r>
            <w:r>
              <w:rPr>
                <w:noProof/>
                <w:webHidden/>
              </w:rPr>
              <w:fldChar w:fldCharType="end"/>
            </w:r>
            <w:r w:rsidRPr="00025B67">
              <w:rPr>
                <w:rStyle w:val="Hyperlink"/>
                <w:noProof/>
              </w:rPr>
              <w:fldChar w:fldCharType="end"/>
            </w:r>
          </w:ins>
        </w:p>
        <w:p w14:paraId="2EEFCD4C" w14:textId="4301A65A" w:rsidR="00101C95" w:rsidRDefault="00101C95">
          <w:pPr>
            <w:pStyle w:val="TOC3"/>
            <w:tabs>
              <w:tab w:val="right" w:leader="dot" w:pos="9820"/>
            </w:tabs>
            <w:rPr>
              <w:ins w:id="27" w:author="John Manaloto" w:date="2016-06-25T16:45:00Z"/>
              <w:noProof/>
            </w:rPr>
          </w:pPr>
          <w:ins w:id="28"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"_Toc454636467"</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Step 4a Create a Storage Account</w:t>
            </w:r>
            <w:r>
              <w:rPr>
                <w:noProof/>
                <w:webHidden/>
              </w:rPr>
              <w:tab/>
            </w:r>
            <w:r>
              <w:rPr>
                <w:noProof/>
                <w:webHidden/>
              </w:rPr>
              <w:fldChar w:fldCharType="begin"/>
            </w:r>
            <w:r>
              <w:rPr>
                <w:noProof/>
                <w:webHidden/>
              </w:rPr>
              <w:instrText xml:space="preserve"> PAGEREF _Toc454636467 \h </w:instrText>
            </w:r>
            <w:r>
              <w:rPr>
                <w:noProof/>
                <w:webHidden/>
              </w:rPr>
            </w:r>
          </w:ins>
          <w:r>
            <w:rPr>
              <w:noProof/>
              <w:webHidden/>
            </w:rPr>
            <w:fldChar w:fldCharType="separate"/>
          </w:r>
          <w:ins w:id="29" w:author="John Manaloto" w:date="2016-06-25T16:45:00Z">
            <w:r>
              <w:rPr>
                <w:noProof/>
                <w:webHidden/>
              </w:rPr>
              <w:t>8</w:t>
            </w:r>
            <w:r>
              <w:rPr>
                <w:noProof/>
                <w:webHidden/>
              </w:rPr>
              <w:fldChar w:fldCharType="end"/>
            </w:r>
            <w:r w:rsidRPr="00025B67">
              <w:rPr>
                <w:rStyle w:val="Hyperlink"/>
                <w:noProof/>
              </w:rPr>
              <w:fldChar w:fldCharType="end"/>
            </w:r>
          </w:ins>
        </w:p>
        <w:p w14:paraId="40A3BBC5" w14:textId="52A31EC6" w:rsidR="00101C95" w:rsidRDefault="00101C95">
          <w:pPr>
            <w:pStyle w:val="TOC3"/>
            <w:tabs>
              <w:tab w:val="right" w:leader="dot" w:pos="9820"/>
            </w:tabs>
            <w:rPr>
              <w:ins w:id="30" w:author="John Manaloto" w:date="2016-06-25T16:45:00Z"/>
              <w:noProof/>
            </w:rPr>
          </w:pPr>
          <w:ins w:id="31"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"_Toc454636468"</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Step 5 Create a Logic App</w:t>
            </w:r>
            <w:r>
              <w:rPr>
                <w:noProof/>
                <w:webHidden/>
              </w:rPr>
              <w:tab/>
            </w:r>
            <w:r>
              <w:rPr>
                <w:noProof/>
                <w:webHidden/>
              </w:rPr>
              <w:fldChar w:fldCharType="begin"/>
            </w:r>
            <w:r>
              <w:rPr>
                <w:noProof/>
                <w:webHidden/>
              </w:rPr>
              <w:instrText xml:space="preserve"> PAGEREF _Toc454636468 \h </w:instrText>
            </w:r>
            <w:r>
              <w:rPr>
                <w:noProof/>
                <w:webHidden/>
              </w:rPr>
            </w:r>
          </w:ins>
          <w:r>
            <w:rPr>
              <w:noProof/>
              <w:webHidden/>
            </w:rPr>
            <w:fldChar w:fldCharType="separate"/>
          </w:r>
          <w:ins w:id="32" w:author="John Manaloto" w:date="2016-06-25T16:45:00Z">
            <w:r>
              <w:rPr>
                <w:noProof/>
                <w:webHidden/>
              </w:rPr>
              <w:t>8</w:t>
            </w:r>
            <w:r>
              <w:rPr>
                <w:noProof/>
                <w:webHidden/>
              </w:rPr>
              <w:fldChar w:fldCharType="end"/>
            </w:r>
            <w:r w:rsidRPr="00025B67">
              <w:rPr>
                <w:rStyle w:val="Hyperlink"/>
                <w:noProof/>
              </w:rPr>
              <w:fldChar w:fldCharType="end"/>
            </w:r>
          </w:ins>
        </w:p>
        <w:p w14:paraId="64674244" w14:textId="0598C365" w:rsidR="00101C95" w:rsidRDefault="00101C95">
          <w:pPr>
            <w:pStyle w:val="TOC2"/>
            <w:tabs>
              <w:tab w:val="right" w:leader="dot" w:pos="9820"/>
            </w:tabs>
            <w:rPr>
              <w:ins w:id="33" w:author="John Manaloto" w:date="2016-06-25T16:45:00Z"/>
              <w:rFonts w:asciiTheme="minorHAnsi" w:eastAsiaTheme="minorEastAsia" w:hAnsiTheme="minorHAnsi" w:cstheme="minorBidi"/>
              <w:noProof/>
              <w:color w:val="auto"/>
            </w:rPr>
          </w:pPr>
          <w:ins w:id="34" w:author="John Manaloto" w:date="2016-06-25T16:45:00Z">
            <w:r w:rsidRPr="00025B67">
              <w:rPr>
                <w:rStyle w:val="Hyperlink"/>
                <w:noProof/>
              </w:rPr>
              <w:fldChar w:fldCharType="begin"/>
            </w:r>
            <w:r w:rsidRPr="00025B67">
              <w:rPr>
                <w:rStyle w:val="Hyperlink"/>
                <w:noProof/>
              </w:rPr>
              <w:instrText xml:space="preserve"> </w:instrText>
            </w:r>
            <w:r>
              <w:rPr>
                <w:noProof/>
              </w:rPr>
              <w:instrText>HYPERLINK \l "_Toc454636469"</w:instrText>
            </w:r>
            <w:r w:rsidRPr="00025B67">
              <w:rPr>
                <w:rStyle w:val="Hyperlink"/>
                <w:noProof/>
              </w:rPr>
              <w:instrText xml:space="preserve"> </w:instrText>
            </w:r>
            <w:r w:rsidRPr="00025B67">
              <w:rPr>
                <w:rStyle w:val="Hyperlink"/>
                <w:noProof/>
              </w:rPr>
            </w:r>
            <w:r w:rsidRPr="00025B67">
              <w:rPr>
                <w:rStyle w:val="Hyperlink"/>
                <w:noProof/>
              </w:rPr>
              <w:fldChar w:fldCharType="separate"/>
            </w:r>
            <w:r w:rsidRPr="00025B67">
              <w:rPr>
                <w:rStyle w:val="Hyperlink"/>
                <w:noProof/>
              </w:rPr>
              <w:t>Step 6 Design Logic App</w:t>
            </w:r>
            <w:r>
              <w:rPr>
                <w:noProof/>
                <w:webHidden/>
              </w:rPr>
              <w:tab/>
            </w:r>
            <w:r>
              <w:rPr>
                <w:noProof/>
                <w:webHidden/>
              </w:rPr>
              <w:fldChar w:fldCharType="begin"/>
            </w:r>
            <w:r>
              <w:rPr>
                <w:noProof/>
                <w:webHidden/>
              </w:rPr>
              <w:instrText xml:space="preserve"> PAGEREF _Toc454636469 \h </w:instrText>
            </w:r>
            <w:r>
              <w:rPr>
                <w:noProof/>
                <w:webHidden/>
              </w:rPr>
            </w:r>
          </w:ins>
          <w:r>
            <w:rPr>
              <w:noProof/>
              <w:webHidden/>
            </w:rPr>
            <w:fldChar w:fldCharType="separate"/>
          </w:r>
          <w:ins w:id="35" w:author="John Manaloto" w:date="2016-06-25T16:45:00Z">
            <w:r>
              <w:rPr>
                <w:noProof/>
                <w:webHidden/>
              </w:rPr>
              <w:t>10</w:t>
            </w:r>
            <w:r>
              <w:rPr>
                <w:noProof/>
                <w:webHidden/>
              </w:rPr>
              <w:fldChar w:fldCharType="end"/>
            </w:r>
            <w:r w:rsidRPr="00025B67">
              <w:rPr>
                <w:rStyle w:val="Hyperlink"/>
                <w:noProof/>
              </w:rPr>
              <w:fldChar w:fldCharType="end"/>
            </w:r>
          </w:ins>
        </w:p>
        <w:p w14:paraId="5975DBA9" w14:textId="246EE73A" w:rsidR="007670E9" w:rsidDel="00BA5B20" w:rsidRDefault="007670E9">
          <w:pPr>
            <w:pStyle w:val="TOC1"/>
            <w:tabs>
              <w:tab w:val="right" w:leader="dot" w:pos="9820"/>
            </w:tabs>
            <w:rPr>
              <w:del w:id="36" w:author="John Manaloto" w:date="2016-06-25T11:37:00Z"/>
              <w:rFonts w:asciiTheme="minorHAnsi" w:eastAsiaTheme="minorEastAsia" w:hAnsiTheme="minorHAnsi" w:cstheme="minorBidi"/>
              <w:noProof/>
              <w:color w:val="auto"/>
            </w:rPr>
          </w:pPr>
          <w:del w:id="37" w:author="John Manaloto" w:date="2016-06-25T11:37:00Z">
            <w:r w:rsidRPr="00BA5B20" w:rsidDel="00BA5B20">
              <w:rPr>
                <w:noProof/>
                <w:rPrChange w:id="38" w:author="John Manaloto" w:date="2016-06-25T11:37:00Z">
                  <w:rPr>
                    <w:rStyle w:val="Hyperlink"/>
                    <w:noProof/>
                  </w:rPr>
                </w:rPrChange>
              </w:rPr>
              <w:delText>Objective</w:delText>
            </w:r>
            <w:r w:rsidDel="00BA5B20">
              <w:rPr>
                <w:noProof/>
                <w:webHidden/>
              </w:rPr>
              <w:tab/>
              <w:delText>3</w:delText>
            </w:r>
          </w:del>
        </w:p>
        <w:p w14:paraId="1978C561" w14:textId="287C535B" w:rsidR="007670E9" w:rsidDel="00BA5B20" w:rsidRDefault="007670E9">
          <w:pPr>
            <w:pStyle w:val="TOC1"/>
            <w:tabs>
              <w:tab w:val="right" w:leader="dot" w:pos="9820"/>
            </w:tabs>
            <w:rPr>
              <w:del w:id="39" w:author="John Manaloto" w:date="2016-06-25T11:37:00Z"/>
              <w:rFonts w:asciiTheme="minorHAnsi" w:eastAsiaTheme="minorEastAsia" w:hAnsiTheme="minorHAnsi" w:cstheme="minorBidi"/>
              <w:noProof/>
              <w:color w:val="auto"/>
            </w:rPr>
          </w:pPr>
          <w:del w:id="40" w:author="John Manaloto" w:date="2016-06-25T11:37:00Z">
            <w:r w:rsidRPr="00BA5B20" w:rsidDel="00BA5B20">
              <w:rPr>
                <w:noProof/>
                <w:rPrChange w:id="41" w:author="John Manaloto" w:date="2016-06-25T11:37:00Z">
                  <w:rPr>
                    <w:rStyle w:val="Hyperlink"/>
                    <w:noProof/>
                  </w:rPr>
                </w:rPrChange>
              </w:rPr>
              <w:delText>Prerequisites</w:delText>
            </w:r>
            <w:r w:rsidDel="00BA5B20">
              <w:rPr>
                <w:noProof/>
                <w:webHidden/>
              </w:rPr>
              <w:tab/>
              <w:delText>3</w:delText>
            </w:r>
          </w:del>
        </w:p>
        <w:p w14:paraId="4938CBB1" w14:textId="7002BFDC" w:rsidR="007670E9" w:rsidDel="00BA5B20" w:rsidRDefault="007670E9">
          <w:pPr>
            <w:pStyle w:val="TOC1"/>
            <w:tabs>
              <w:tab w:val="right" w:leader="dot" w:pos="9820"/>
            </w:tabs>
            <w:rPr>
              <w:del w:id="42" w:author="John Manaloto" w:date="2016-06-25T11:37:00Z"/>
              <w:rFonts w:asciiTheme="minorHAnsi" w:eastAsiaTheme="minorEastAsia" w:hAnsiTheme="minorHAnsi" w:cstheme="minorBidi"/>
              <w:noProof/>
              <w:color w:val="auto"/>
            </w:rPr>
          </w:pPr>
          <w:del w:id="43" w:author="John Manaloto" w:date="2016-06-25T11:37:00Z">
            <w:r w:rsidRPr="00BA5B20" w:rsidDel="00BA5B20">
              <w:rPr>
                <w:noProof/>
                <w:rPrChange w:id="44" w:author="John Manaloto" w:date="2016-06-25T11:37:00Z">
                  <w:rPr>
                    <w:rStyle w:val="Hyperlink"/>
                    <w:noProof/>
                  </w:rPr>
                </w:rPrChange>
              </w:rPr>
              <w:delText>Overview</w:delText>
            </w:r>
            <w:r w:rsidDel="00BA5B20">
              <w:rPr>
                <w:noProof/>
                <w:webHidden/>
              </w:rPr>
              <w:tab/>
              <w:delText>3</w:delText>
            </w:r>
          </w:del>
        </w:p>
        <w:p w14:paraId="22EB1AA5" w14:textId="587FFA8A" w:rsidR="007670E9" w:rsidDel="00BA5B20" w:rsidRDefault="007670E9">
          <w:pPr>
            <w:pStyle w:val="TOC1"/>
            <w:tabs>
              <w:tab w:val="right" w:leader="dot" w:pos="9820"/>
            </w:tabs>
            <w:rPr>
              <w:del w:id="45" w:author="John Manaloto" w:date="2016-06-25T11:37:00Z"/>
              <w:rFonts w:asciiTheme="minorHAnsi" w:eastAsiaTheme="minorEastAsia" w:hAnsiTheme="minorHAnsi" w:cstheme="minorBidi"/>
              <w:noProof/>
              <w:color w:val="auto"/>
            </w:rPr>
          </w:pPr>
          <w:del w:id="46" w:author="John Manaloto" w:date="2016-06-25T11:37:00Z">
            <w:r w:rsidRPr="00BA5B20" w:rsidDel="00BA5B20">
              <w:rPr>
                <w:noProof/>
                <w:rPrChange w:id="47" w:author="John Manaloto" w:date="2016-06-25T11:37:00Z">
                  <w:rPr>
                    <w:rStyle w:val="Hyperlink"/>
                    <w:noProof/>
                  </w:rPr>
                </w:rPrChange>
              </w:rPr>
              <w:delText>Steps</w:delText>
            </w:r>
            <w:r w:rsidDel="00BA5B20">
              <w:rPr>
                <w:noProof/>
                <w:webHidden/>
              </w:rPr>
              <w:tab/>
              <w:delText>3</w:delText>
            </w:r>
          </w:del>
        </w:p>
        <w:p w14:paraId="306A0183" w14:textId="77777777" w:rsidR="00A140E5" w:rsidRDefault="00A140E5">
          <w:r>
            <w:rPr>
              <w:b/>
              <w:bCs/>
              <w:noProof/>
            </w:rPr>
            <w:fldChar w:fldCharType="end"/>
          </w:r>
        </w:p>
      </w:sdtContent>
    </w:sdt>
    <w:p w14:paraId="6DC8C2B2" w14:textId="77777777" w:rsidR="00AB0AD0" w:rsidRDefault="00AB0AD0" w:rsidP="004C30D2">
      <w:pPr>
        <w:pStyle w:val="Heading1"/>
        <w:ind w:left="0" w:firstLine="0"/>
      </w:pPr>
      <w:bookmarkStart w:id="48" w:name="_Toc454636458"/>
      <w:r>
        <w:t>Objective</w:t>
      </w:r>
      <w:bookmarkEnd w:id="48"/>
    </w:p>
    <w:p w14:paraId="49E22B23" w14:textId="30EB5207" w:rsidR="00EE2B2E" w:rsidRDefault="7910F3D9" w:rsidP="00AE66A8">
      <w:r>
        <w:t xml:space="preserve">This lab will show you how to setup Azure Service Bus, Azure Logic App and Azure SQL DB. After completing this </w:t>
      </w:r>
      <w:del w:id="49" w:author="John Manaloto" w:date="2016-06-25T11:38:00Z">
        <w:r w:rsidDel="00BA5B20">
          <w:delText xml:space="preserve">hackathon </w:delText>
        </w:r>
      </w:del>
      <w:ins w:id="50" w:author="John Manaloto" w:date="2016-06-25T11:38:00Z">
        <w:r w:rsidR="00BA5B20">
          <w:t>lab</w:t>
        </w:r>
        <w:r w:rsidR="00BA5B20">
          <w:t xml:space="preserve"> </w:t>
        </w:r>
      </w:ins>
      <w:r>
        <w:t xml:space="preserve">you should get an idea how easy it is to setup and develop Azure solutions. </w:t>
      </w:r>
    </w:p>
    <w:p w14:paraId="049DBCF4" w14:textId="0A02A5F7" w:rsidR="0061440E" w:rsidRDefault="0061440E" w:rsidP="00AB0AD0"/>
    <w:p w14:paraId="22A5BDA3" w14:textId="0B31B57D" w:rsidR="00DB7BAF" w:rsidRDefault="7910F3D9" w:rsidP="00AB0AD0">
      <w:r>
        <w:t>Duration: 1.5 to 2 hours</w:t>
      </w:r>
    </w:p>
    <w:p w14:paraId="4A07821B" w14:textId="77777777" w:rsidR="00DB7BAF" w:rsidRDefault="00DB7BAF" w:rsidP="00AB0AD0"/>
    <w:p w14:paraId="32668AF3" w14:textId="77777777" w:rsidR="00E74971" w:rsidRDefault="00E74971" w:rsidP="00E74971">
      <w:pPr>
        <w:pStyle w:val="Heading1"/>
      </w:pPr>
      <w:bookmarkStart w:id="51" w:name="_Toc454636459"/>
      <w:r>
        <w:t>Prerequisites</w:t>
      </w:r>
      <w:bookmarkEnd w:id="51"/>
      <w:r>
        <w:t xml:space="preserve"> </w:t>
      </w:r>
    </w:p>
    <w:p w14:paraId="22ED497F" w14:textId="09C8DF81" w:rsidR="007670E9" w:rsidRDefault="7910F3D9" w:rsidP="007670E9">
      <w:r>
        <w:t>You will need an Azure Subscription. Its recommended to use MSDN or Personal account for this hackathon.</w:t>
      </w:r>
    </w:p>
    <w:p w14:paraId="78B50FB1" w14:textId="428F3474" w:rsidR="7910F3D9" w:rsidRDefault="7910F3D9" w:rsidP="7910F3D9">
      <w:r>
        <w:t>You will need SSMS or Microsoft Visual Studio 2015</w:t>
      </w:r>
    </w:p>
    <w:p w14:paraId="04294FFA" w14:textId="77777777" w:rsidR="00FB6D1B" w:rsidRDefault="00FB6D1B" w:rsidP="007624D7">
      <w:pPr>
        <w:pStyle w:val="NoSpacing"/>
      </w:pPr>
    </w:p>
    <w:p w14:paraId="3FEDDE32" w14:textId="77777777" w:rsidR="00663FD5" w:rsidRPr="00663FD5" w:rsidRDefault="00663FD5" w:rsidP="0061440E">
      <w:pPr>
        <w:ind w:left="14" w:firstLine="0"/>
        <w:rPr>
          <w:rFonts w:asciiTheme="majorHAnsi" w:hAnsiTheme="majorHAnsi"/>
          <w:sz w:val="18"/>
          <w:szCs w:val="18"/>
        </w:rPr>
      </w:pPr>
    </w:p>
    <w:p w14:paraId="2371FCBB" w14:textId="77777777" w:rsidR="00BC5291" w:rsidRDefault="00F448CD" w:rsidP="004C30D2">
      <w:pPr>
        <w:pStyle w:val="Heading1"/>
        <w:ind w:left="0" w:firstLine="0"/>
        <w:rPr>
          <w:color w:val="2E74B5"/>
        </w:rPr>
      </w:pPr>
      <w:bookmarkStart w:id="52" w:name="_Toc454636460"/>
      <w:r>
        <w:t>Overview</w:t>
      </w:r>
      <w:bookmarkEnd w:id="52"/>
      <w:r w:rsidR="004C30D2">
        <w:rPr>
          <w:color w:val="2E74B5"/>
        </w:rPr>
        <w:t xml:space="preserve"> </w:t>
      </w:r>
    </w:p>
    <w:p w14:paraId="66F9603B" w14:textId="457872EA" w:rsidR="007670E9" w:rsidRDefault="7910F3D9" w:rsidP="007670E9">
      <w:r>
        <w:t xml:space="preserve">Login to azure portal and setup a Azure Service Bus, Logic App and Azure SQL DB. Configure Azure Service Bus to send records to Logic App. Configure and develop a workflow in Logic App to gran this queue and insert them into a table. Configure Azure SQL DB, firewall and create a single table that will store the data. </w:t>
      </w:r>
    </w:p>
    <w:p w14:paraId="07EDB085" w14:textId="77777777" w:rsidR="0023242D" w:rsidRPr="00280F3E" w:rsidRDefault="0023242D" w:rsidP="00280F3E">
      <w:pPr>
        <w:rPr>
          <w:color w:val="FF0000"/>
        </w:rPr>
      </w:pPr>
    </w:p>
    <w:p w14:paraId="72824504" w14:textId="4005092A" w:rsidR="7910F3D9" w:rsidRDefault="7910F3D9" w:rsidP="7910F3D9">
      <w:r>
        <w:t xml:space="preserve">Optional: OMS </w:t>
      </w:r>
    </w:p>
    <w:p w14:paraId="4499A62C" w14:textId="77777777" w:rsidR="001920C1" w:rsidRDefault="007670E9" w:rsidP="001920C1">
      <w:pPr>
        <w:pStyle w:val="Heading1"/>
        <w:ind w:left="0" w:firstLine="0"/>
      </w:pPr>
      <w:bookmarkStart w:id="53" w:name="_Toc454636461"/>
      <w:r>
        <w:t>Steps</w:t>
      </w:r>
      <w:bookmarkEnd w:id="53"/>
    </w:p>
    <w:p w14:paraId="36EDCEC5" w14:textId="681465B4" w:rsidR="7910F3D9" w:rsidRDefault="7910F3D9"/>
    <w:p w14:paraId="27DB3188" w14:textId="58C43FAD" w:rsidR="7910F3D9" w:rsidRDefault="7910F3D9">
      <w:pPr>
        <w:pStyle w:val="Heading2"/>
        <w:pPrChange w:id="54" w:author="John Manaloto" w:date="2016-06-23T21:40:00Z">
          <w:pPr/>
        </w:pPrChange>
      </w:pPr>
      <w:bookmarkStart w:id="55" w:name="_Toc454636462"/>
      <w:r>
        <w:t xml:space="preserve">Step 1 </w:t>
      </w:r>
      <w:del w:id="56" w:author="John Manaloto" w:date="2016-06-23T21:03:00Z">
        <w:r w:rsidDel="00597AEA">
          <w:delText>Creating a Resource group</w:delText>
        </w:r>
      </w:del>
      <w:ins w:id="57" w:author="John Manaloto" w:date="2016-06-23T21:03:00Z">
        <w:r w:rsidR="00597AEA">
          <w:t>Create a Service Bus Namespace</w:t>
        </w:r>
      </w:ins>
      <w:bookmarkEnd w:id="55"/>
    </w:p>
    <w:p w14:paraId="067D48C3" w14:textId="75D83104" w:rsidR="7910F3D9" w:rsidRDefault="00597AEA" w:rsidP="7910F3D9">
      <w:ins w:id="58" w:author="John Manaloto" w:date="2016-06-23T21:03:00Z">
        <w:r>
          <w:t xml:space="preserve">At the time of writing, </w:t>
        </w:r>
      </w:ins>
      <w:ins w:id="59" w:author="John Manaloto" w:date="2016-06-23T21:04:00Z">
        <w:r>
          <w:t xml:space="preserve">Azure </w:t>
        </w:r>
      </w:ins>
      <w:ins w:id="60" w:author="John Manaloto" w:date="2016-06-23T21:03:00Z">
        <w:r>
          <w:t xml:space="preserve">Service Bus </w:t>
        </w:r>
      </w:ins>
      <w:ins w:id="61" w:author="John Manaloto" w:date="2016-06-23T21:04:00Z">
        <w:r>
          <w:t>is only supported in the classic portal.</w:t>
        </w:r>
      </w:ins>
    </w:p>
    <w:p w14:paraId="3BA330A4" w14:textId="0E9F4B67" w:rsidR="7910F3D9" w:rsidRDefault="7910F3D9" w:rsidP="00597AEA">
      <w:pPr>
        <w:pStyle w:val="ListParagraph"/>
        <w:numPr>
          <w:ilvl w:val="0"/>
          <w:numId w:val="5"/>
        </w:numPr>
        <w:rPr>
          <w:rFonts w:asciiTheme="minorHAnsi" w:eastAsiaTheme="minorEastAsia" w:hAnsiTheme="minorHAnsi" w:cstheme="minorBidi"/>
          <w:color w:val="000000" w:themeColor="text1"/>
        </w:rPr>
      </w:pPr>
      <w:r>
        <w:t xml:space="preserve">Login to </w:t>
      </w:r>
      <w:del w:id="62" w:author="John Manaloto" w:date="2016-06-23T21:04:00Z">
        <w:r w:rsidDel="00597AEA">
          <w:delText>Microsoft Azure Portal</w:delText>
        </w:r>
      </w:del>
      <w:ins w:id="63" w:author="John Manaloto" w:date="2016-06-23T21:04:00Z">
        <w:r w:rsidR="00597AEA">
          <w:t xml:space="preserve">the Azure classic portal -&gt; </w:t>
        </w:r>
        <w:r w:rsidR="00597AEA" w:rsidRPr="00597AEA">
          <w:t>https://manage.windowsazure.com/</w:t>
        </w:r>
      </w:ins>
    </w:p>
    <w:p w14:paraId="1F21F21B" w14:textId="1A499A6D" w:rsidR="7910F3D9" w:rsidRPr="00597AEA" w:rsidRDefault="7910F3D9" w:rsidP="7910F3D9">
      <w:pPr>
        <w:pStyle w:val="ListParagraph"/>
        <w:numPr>
          <w:ilvl w:val="0"/>
          <w:numId w:val="5"/>
        </w:numPr>
        <w:rPr>
          <w:ins w:id="64" w:author="John Manaloto" w:date="2016-06-23T21:05:00Z"/>
          <w:rFonts w:asciiTheme="minorHAnsi" w:eastAsiaTheme="minorEastAsia" w:hAnsiTheme="minorHAnsi" w:cstheme="minorBidi"/>
          <w:color w:val="000000" w:themeColor="text1"/>
          <w:rPrChange w:id="65" w:author="John Manaloto" w:date="2016-06-23T21:05:00Z">
            <w:rPr>
              <w:ins w:id="66" w:author="John Manaloto" w:date="2016-06-23T21:05:00Z"/>
            </w:rPr>
          </w:rPrChange>
        </w:rPr>
      </w:pPr>
      <w:del w:id="67" w:author="John Manaloto" w:date="2016-06-23T21:05:00Z">
        <w:r w:rsidDel="00597AEA">
          <w:delText>Click on Resource groups located in the left panel</w:delText>
        </w:r>
      </w:del>
      <w:ins w:id="68" w:author="John Manaloto" w:date="2016-06-23T21:05:00Z">
        <w:r w:rsidR="00597AEA">
          <w:t>Navigate to SERVICE BUS -&gt; click CREATE</w:t>
        </w:r>
      </w:ins>
    </w:p>
    <w:p w14:paraId="14B6098A" w14:textId="31C7D5AB" w:rsidR="00597AEA" w:rsidRPr="00597AEA" w:rsidRDefault="00597AEA" w:rsidP="7910F3D9">
      <w:pPr>
        <w:pStyle w:val="ListParagraph"/>
        <w:numPr>
          <w:ilvl w:val="0"/>
          <w:numId w:val="5"/>
        </w:numPr>
        <w:rPr>
          <w:ins w:id="69" w:author="John Manaloto" w:date="2016-06-23T21:06:00Z"/>
          <w:rFonts w:asciiTheme="minorHAnsi" w:eastAsiaTheme="minorEastAsia" w:hAnsiTheme="minorHAnsi" w:cstheme="minorBidi"/>
          <w:color w:val="000000" w:themeColor="text1"/>
          <w:rPrChange w:id="70" w:author="John Manaloto" w:date="2016-06-23T21:06:00Z">
            <w:rPr>
              <w:ins w:id="71" w:author="John Manaloto" w:date="2016-06-23T21:06:00Z"/>
            </w:rPr>
          </w:rPrChange>
        </w:rPr>
      </w:pPr>
      <w:ins w:id="72" w:author="John Manaloto" w:date="2016-06-23T21:05:00Z">
        <w:r>
          <w:t>In the Add a new namespace modal dialog</w:t>
        </w:r>
      </w:ins>
      <w:ins w:id="73" w:author="John Manaloto" w:date="2016-06-23T21:06:00Z">
        <w:r>
          <w:t>:</w:t>
        </w:r>
      </w:ins>
    </w:p>
    <w:p w14:paraId="5A5CE06E" w14:textId="03FF2CC4" w:rsidR="00597AEA" w:rsidRPr="00597AEA" w:rsidRDefault="00597AEA">
      <w:pPr>
        <w:pStyle w:val="ListParagraph"/>
        <w:numPr>
          <w:ilvl w:val="1"/>
          <w:numId w:val="5"/>
        </w:numPr>
        <w:rPr>
          <w:ins w:id="74" w:author="John Manaloto" w:date="2016-06-23T21:06:00Z"/>
          <w:rFonts w:asciiTheme="minorHAnsi" w:eastAsiaTheme="minorEastAsia" w:hAnsiTheme="minorHAnsi" w:cstheme="minorBidi"/>
          <w:color w:val="000000" w:themeColor="text1"/>
          <w:rPrChange w:id="75" w:author="John Manaloto" w:date="2016-06-23T21:07:00Z">
            <w:rPr>
              <w:ins w:id="76" w:author="John Manaloto" w:date="2016-06-23T21:06:00Z"/>
            </w:rPr>
          </w:rPrChange>
        </w:rPr>
        <w:pPrChange w:id="77" w:author="John Manaloto" w:date="2016-06-23T21:06:00Z">
          <w:pPr>
            <w:pStyle w:val="ListParagraph"/>
            <w:numPr>
              <w:numId w:val="5"/>
            </w:numPr>
            <w:ind w:left="384" w:hanging="360"/>
          </w:pPr>
        </w:pPrChange>
      </w:pPr>
      <w:ins w:id="78" w:author="John Manaloto" w:date="2016-06-23T21:06:00Z">
        <w:r>
          <w:t>Provide a unique NAMESPACE NAME</w:t>
        </w:r>
      </w:ins>
      <w:ins w:id="79" w:author="John Manaloto" w:date="2016-06-23T21:09:00Z">
        <w:r w:rsidR="000560CD">
          <w:t>; make note of this name as it will be used in subsequent steps</w:t>
        </w:r>
      </w:ins>
    </w:p>
    <w:p w14:paraId="52AC055B" w14:textId="5A018EB7" w:rsidR="00597AEA" w:rsidRPr="00597AEA" w:rsidRDefault="00597AEA">
      <w:pPr>
        <w:pStyle w:val="ListParagraph"/>
        <w:numPr>
          <w:ilvl w:val="1"/>
          <w:numId w:val="5"/>
        </w:numPr>
        <w:rPr>
          <w:ins w:id="80" w:author="John Manaloto" w:date="2016-06-23T21:07:00Z"/>
          <w:rFonts w:asciiTheme="minorHAnsi" w:eastAsiaTheme="minorEastAsia" w:hAnsiTheme="minorHAnsi" w:cstheme="minorBidi"/>
          <w:color w:val="000000" w:themeColor="text1"/>
          <w:rPrChange w:id="81" w:author="John Manaloto" w:date="2016-06-23T21:07:00Z">
            <w:rPr>
              <w:ins w:id="82" w:author="John Manaloto" w:date="2016-06-23T21:07:00Z"/>
            </w:rPr>
          </w:rPrChange>
        </w:rPr>
        <w:pPrChange w:id="83" w:author="John Manaloto" w:date="2016-06-23T21:06:00Z">
          <w:pPr>
            <w:pStyle w:val="ListParagraph"/>
            <w:numPr>
              <w:numId w:val="5"/>
            </w:numPr>
            <w:ind w:left="384" w:hanging="360"/>
          </w:pPr>
        </w:pPrChange>
      </w:pPr>
      <w:ins w:id="84" w:author="John Manaloto" w:date="2016-06-23T21:07:00Z">
        <w:r>
          <w:t>Under TYPE, verify that MESSAGING is selected</w:t>
        </w:r>
      </w:ins>
    </w:p>
    <w:p w14:paraId="08CCDE0C" w14:textId="28961638" w:rsidR="00597AEA" w:rsidRPr="00597AEA" w:rsidRDefault="00597AEA">
      <w:pPr>
        <w:pStyle w:val="ListParagraph"/>
        <w:numPr>
          <w:ilvl w:val="1"/>
          <w:numId w:val="5"/>
        </w:numPr>
        <w:rPr>
          <w:ins w:id="85" w:author="John Manaloto" w:date="2016-06-23T21:07:00Z"/>
          <w:rFonts w:asciiTheme="minorHAnsi" w:eastAsiaTheme="minorEastAsia" w:hAnsiTheme="minorHAnsi" w:cstheme="minorBidi"/>
          <w:color w:val="000000" w:themeColor="text1"/>
          <w:rPrChange w:id="86" w:author="John Manaloto" w:date="2016-06-23T21:08:00Z">
            <w:rPr>
              <w:ins w:id="87" w:author="John Manaloto" w:date="2016-06-23T21:07:00Z"/>
            </w:rPr>
          </w:rPrChange>
        </w:rPr>
        <w:pPrChange w:id="88" w:author="John Manaloto" w:date="2016-06-23T21:06:00Z">
          <w:pPr>
            <w:pStyle w:val="ListParagraph"/>
            <w:numPr>
              <w:numId w:val="5"/>
            </w:numPr>
            <w:ind w:left="384" w:hanging="360"/>
          </w:pPr>
        </w:pPrChange>
      </w:pPr>
      <w:ins w:id="89" w:author="John Manaloto" w:date="2016-06-23T21:07:00Z">
        <w:r>
          <w:t>Under MESSAGING TIER, verify that STANDARD is selected</w:t>
        </w:r>
      </w:ins>
    </w:p>
    <w:p w14:paraId="20DF3837" w14:textId="206E594F" w:rsidR="00597AEA" w:rsidRPr="00597AEA" w:rsidRDefault="00597AEA">
      <w:pPr>
        <w:pStyle w:val="ListParagraph"/>
        <w:numPr>
          <w:ilvl w:val="1"/>
          <w:numId w:val="5"/>
        </w:numPr>
        <w:rPr>
          <w:ins w:id="90" w:author="John Manaloto" w:date="2016-06-23T21:08:00Z"/>
          <w:rFonts w:asciiTheme="minorHAnsi" w:eastAsiaTheme="minorEastAsia" w:hAnsiTheme="minorHAnsi" w:cstheme="minorBidi"/>
          <w:color w:val="000000" w:themeColor="text1"/>
          <w:rPrChange w:id="91" w:author="John Manaloto" w:date="2016-06-23T21:08:00Z">
            <w:rPr>
              <w:ins w:id="92" w:author="John Manaloto" w:date="2016-06-23T21:08:00Z"/>
            </w:rPr>
          </w:rPrChange>
        </w:rPr>
        <w:pPrChange w:id="93" w:author="John Manaloto" w:date="2016-06-23T21:06:00Z">
          <w:pPr>
            <w:pStyle w:val="ListParagraph"/>
            <w:numPr>
              <w:numId w:val="5"/>
            </w:numPr>
            <w:ind w:left="384" w:hanging="360"/>
          </w:pPr>
        </w:pPrChange>
      </w:pPr>
      <w:ins w:id="94" w:author="John Manaloto" w:date="2016-06-23T21:08:00Z">
        <w:r>
          <w:t>Under REGION, specify West US</w:t>
        </w:r>
      </w:ins>
    </w:p>
    <w:p w14:paraId="4464E159" w14:textId="62BF3202" w:rsidR="00597AEA" w:rsidRPr="00597AEA" w:rsidRDefault="00597AEA">
      <w:pPr>
        <w:pStyle w:val="ListParagraph"/>
        <w:numPr>
          <w:ilvl w:val="1"/>
          <w:numId w:val="5"/>
        </w:numPr>
        <w:rPr>
          <w:ins w:id="95" w:author="John Manaloto" w:date="2016-06-23T21:08:00Z"/>
          <w:rFonts w:asciiTheme="minorHAnsi" w:eastAsiaTheme="minorEastAsia" w:hAnsiTheme="minorHAnsi" w:cstheme="minorBidi"/>
          <w:color w:val="000000" w:themeColor="text1"/>
          <w:rPrChange w:id="96" w:author="John Manaloto" w:date="2016-06-23T21:08:00Z">
            <w:rPr>
              <w:ins w:id="97" w:author="John Manaloto" w:date="2016-06-23T21:08:00Z"/>
            </w:rPr>
          </w:rPrChange>
        </w:rPr>
        <w:pPrChange w:id="98" w:author="John Manaloto" w:date="2016-06-23T21:08:00Z">
          <w:pPr>
            <w:pStyle w:val="ListParagraph"/>
            <w:numPr>
              <w:numId w:val="5"/>
            </w:numPr>
            <w:ind w:left="384" w:hanging="360"/>
          </w:pPr>
        </w:pPrChange>
      </w:pPr>
      <w:ins w:id="99" w:author="John Manaloto" w:date="2016-06-23T21:08:00Z">
        <w:r>
          <w:t>Click on the check icon to create the Service Bus namespace</w:t>
        </w:r>
      </w:ins>
    </w:p>
    <w:p w14:paraId="5BEE6518" w14:textId="16E2CBFD" w:rsidR="00597AEA" w:rsidRPr="000560CD" w:rsidRDefault="00597AEA" w:rsidP="00597AEA">
      <w:pPr>
        <w:pStyle w:val="ListParagraph"/>
        <w:numPr>
          <w:ilvl w:val="0"/>
          <w:numId w:val="5"/>
        </w:numPr>
        <w:rPr>
          <w:ins w:id="100" w:author="John Manaloto" w:date="2016-06-23T21:10:00Z"/>
          <w:rFonts w:asciiTheme="minorHAnsi" w:eastAsiaTheme="minorEastAsia" w:hAnsiTheme="minorHAnsi" w:cstheme="minorBidi"/>
          <w:color w:val="000000" w:themeColor="text1"/>
          <w:rPrChange w:id="101" w:author="John Manaloto" w:date="2016-06-23T21:10:00Z">
            <w:rPr>
              <w:ins w:id="102" w:author="John Manaloto" w:date="2016-06-23T21:10:00Z"/>
            </w:rPr>
          </w:rPrChange>
        </w:rPr>
      </w:pPr>
      <w:ins w:id="103" w:author="John Manaloto" w:date="2016-06-23T21:09:00Z">
        <w:r>
          <w:t>Click on the newly created namespace</w:t>
        </w:r>
      </w:ins>
      <w:ins w:id="104" w:author="John Manaloto" w:date="2016-06-23T21:10:00Z">
        <w:r w:rsidR="000560CD">
          <w:t xml:space="preserve"> -&gt; click CONFIGURE</w:t>
        </w:r>
      </w:ins>
    </w:p>
    <w:p w14:paraId="4D7CFA42" w14:textId="7FCCA2D9" w:rsidR="000560CD" w:rsidRDefault="000560CD">
      <w:pPr>
        <w:pStyle w:val="ListParagraph"/>
        <w:numPr>
          <w:ilvl w:val="1"/>
          <w:numId w:val="5"/>
        </w:numPr>
        <w:rPr>
          <w:ins w:id="105" w:author="John Manaloto" w:date="2016-06-23T21:11:00Z"/>
          <w:rFonts w:asciiTheme="minorHAnsi" w:eastAsiaTheme="minorEastAsia" w:hAnsiTheme="minorHAnsi" w:cstheme="minorBidi"/>
          <w:color w:val="000000" w:themeColor="text1"/>
        </w:rPr>
        <w:pPrChange w:id="106" w:author="John Manaloto" w:date="2016-06-23T21:10:00Z">
          <w:pPr>
            <w:pStyle w:val="ListParagraph"/>
            <w:numPr>
              <w:numId w:val="5"/>
            </w:numPr>
            <w:ind w:left="384" w:hanging="360"/>
          </w:pPr>
        </w:pPrChange>
      </w:pPr>
      <w:ins w:id="107" w:author="John Manaloto" w:date="2016-06-23T21:11:00Z">
        <w:r>
          <w:rPr>
            <w:rFonts w:asciiTheme="minorHAnsi" w:eastAsiaTheme="minorEastAsia" w:hAnsiTheme="minorHAnsi" w:cstheme="minorBidi"/>
            <w:color w:val="000000" w:themeColor="text1"/>
          </w:rPr>
          <w:t>Copy and set aside the POLICY NAME; it will be RootManageSharedAccessKey by default</w:t>
        </w:r>
      </w:ins>
    </w:p>
    <w:p w14:paraId="68904CC0" w14:textId="30F29EFC" w:rsidR="000560CD" w:rsidRDefault="000560CD">
      <w:pPr>
        <w:pStyle w:val="ListParagraph"/>
        <w:numPr>
          <w:ilvl w:val="1"/>
          <w:numId w:val="5"/>
        </w:numPr>
        <w:rPr>
          <w:ins w:id="108" w:author="John Manaloto" w:date="2016-06-23T21:12:00Z"/>
          <w:rFonts w:asciiTheme="minorHAnsi" w:eastAsiaTheme="minorEastAsia" w:hAnsiTheme="minorHAnsi" w:cstheme="minorBidi"/>
          <w:color w:val="000000" w:themeColor="text1"/>
        </w:rPr>
        <w:pPrChange w:id="109" w:author="John Manaloto" w:date="2016-06-23T21:10:00Z">
          <w:pPr>
            <w:pStyle w:val="ListParagraph"/>
            <w:numPr>
              <w:numId w:val="5"/>
            </w:numPr>
            <w:ind w:left="384" w:hanging="360"/>
          </w:pPr>
        </w:pPrChange>
      </w:pPr>
      <w:ins w:id="110" w:author="John Manaloto" w:date="2016-06-23T21:12:00Z">
        <w:r>
          <w:rPr>
            <w:rFonts w:asciiTheme="minorHAnsi" w:eastAsiaTheme="minorEastAsia" w:hAnsiTheme="minorHAnsi" w:cstheme="minorBidi"/>
            <w:color w:val="000000" w:themeColor="text1"/>
          </w:rPr>
          <w:t>Copy the set aside the PRIMARY KEY value</w:t>
        </w:r>
      </w:ins>
    </w:p>
    <w:p w14:paraId="66C9E424" w14:textId="46EAF7B7" w:rsidR="000560CD" w:rsidRDefault="000560CD">
      <w:pPr>
        <w:pStyle w:val="ListParagraph"/>
        <w:numPr>
          <w:ilvl w:val="1"/>
          <w:numId w:val="5"/>
        </w:numPr>
        <w:rPr>
          <w:rFonts w:asciiTheme="minorHAnsi" w:eastAsiaTheme="minorEastAsia" w:hAnsiTheme="minorHAnsi" w:cstheme="minorBidi"/>
          <w:color w:val="000000" w:themeColor="text1"/>
        </w:rPr>
        <w:pPrChange w:id="111" w:author="John Manaloto" w:date="2016-06-23T21:10:00Z">
          <w:pPr>
            <w:pStyle w:val="ListParagraph"/>
            <w:numPr>
              <w:numId w:val="5"/>
            </w:numPr>
            <w:ind w:left="384" w:hanging="360"/>
          </w:pPr>
        </w:pPrChange>
      </w:pPr>
      <w:ins w:id="112" w:author="John Manaloto" w:date="2016-06-23T21:12:00Z">
        <w:r>
          <w:rPr>
            <w:rFonts w:asciiTheme="minorHAnsi" w:eastAsiaTheme="minorEastAsia" w:hAnsiTheme="minorHAnsi" w:cstheme="minorBidi"/>
            <w:color w:val="000000" w:themeColor="text1"/>
          </w:rPr>
          <w:t>Values 4a and 4b will be used to create a connection string in a subsequent step</w:t>
        </w:r>
      </w:ins>
    </w:p>
    <w:p w14:paraId="420F4819" w14:textId="4D8C1351" w:rsidR="7910F3D9" w:rsidRDefault="7910F3D9"/>
    <w:p w14:paraId="715E3AB5" w14:textId="526689DB" w:rsidR="7910F3D9" w:rsidRDefault="7910F3D9">
      <w:pPr>
        <w:pStyle w:val="Heading2"/>
        <w:rPr>
          <w:ins w:id="113" w:author="John Manaloto" w:date="2016-06-23T21:14:00Z"/>
        </w:rPr>
        <w:pPrChange w:id="114" w:author="John Manaloto" w:date="2016-06-23T21:40:00Z">
          <w:pPr/>
        </w:pPrChange>
      </w:pPr>
      <w:bookmarkStart w:id="115" w:name="_Toc454636463"/>
      <w:r>
        <w:t xml:space="preserve">Step 2 </w:t>
      </w:r>
      <w:del w:id="116" w:author="John Manaloto" w:date="2016-06-23T21:14:00Z">
        <w:r w:rsidDel="000560CD">
          <w:delText>Creating a Azure Service Bus</w:delText>
        </w:r>
      </w:del>
      <w:ins w:id="117" w:author="John Manaloto" w:date="2016-06-23T21:14:00Z">
        <w:r w:rsidR="000560CD">
          <w:t>Install the MessagePublisher client</w:t>
        </w:r>
        <w:bookmarkEnd w:id="115"/>
      </w:ins>
    </w:p>
    <w:p w14:paraId="2D1A2C8F" w14:textId="6A59CB53" w:rsidR="000560CD" w:rsidRDefault="000560CD" w:rsidP="000560CD">
      <w:pPr>
        <w:rPr>
          <w:ins w:id="118" w:author="John Manaloto" w:date="2016-06-25T11:39:00Z"/>
        </w:rPr>
      </w:pPr>
      <w:ins w:id="119" w:author="John Manaloto" w:date="2016-06-23T21:14:00Z">
        <w:r>
          <w:t xml:space="preserve">This client will be used to publish messages to your newly created Azure Service Bus namespace. The client will also create a Service Bus </w:t>
        </w:r>
      </w:ins>
      <w:ins w:id="120" w:author="John Manaloto" w:date="2016-06-23T21:16:00Z">
        <w:r>
          <w:t>t</w:t>
        </w:r>
      </w:ins>
      <w:ins w:id="121" w:author="John Manaloto" w:date="2016-06-23T21:14:00Z">
        <w:r>
          <w:t>opic and a Service Bus topic subscription.</w:t>
        </w:r>
      </w:ins>
      <w:ins w:id="122" w:author="John Manaloto" w:date="2016-06-25T11:38:00Z">
        <w:r w:rsidR="00BA5B20">
          <w:t xml:space="preserve"> A sample transaction is comprised of a booking response envelope which contains a book request. Below is an example of a single </w:t>
        </w:r>
      </w:ins>
      <w:ins w:id="123" w:author="John Manaloto" w:date="2016-06-25T11:39:00Z">
        <w:r w:rsidR="00BA5B20">
          <w:t xml:space="preserve">JSON formatted </w:t>
        </w:r>
      </w:ins>
      <w:ins w:id="124" w:author="John Manaloto" w:date="2016-06-25T11:38:00Z">
        <w:r w:rsidR="00BA5B20">
          <w:t>transaction:</w:t>
        </w:r>
      </w:ins>
    </w:p>
    <w:p w14:paraId="11DA2E62" w14:textId="1B12484C" w:rsidR="00BA5B20" w:rsidRDefault="00BA5B20" w:rsidP="00BA5B20">
      <w:pPr>
        <w:spacing w:line="240" w:lineRule="auto"/>
        <w:rPr>
          <w:ins w:id="125" w:author="John Manaloto" w:date="2016-06-25T11:39:00Z"/>
        </w:rPr>
        <w:pPrChange w:id="126" w:author="John Manaloto" w:date="2016-06-25T11:42:00Z">
          <w:pPr/>
        </w:pPrChange>
      </w:pPr>
    </w:p>
    <w:tbl>
      <w:tblPr>
        <w:tblStyle w:val="TableGrid"/>
        <w:tblW w:w="0" w:type="auto"/>
        <w:tblInd w:w="24" w:type="dxa"/>
        <w:tblLook w:val="04A0" w:firstRow="1" w:lastRow="0" w:firstColumn="1" w:lastColumn="0" w:noHBand="0" w:noVBand="1"/>
      </w:tblPr>
      <w:tblGrid>
        <w:gridCol w:w="9796"/>
      </w:tblGrid>
      <w:tr w:rsidR="00BA5B20" w14:paraId="2F83F8B2" w14:textId="77777777" w:rsidTr="00BA5B20">
        <w:trPr>
          <w:ins w:id="127" w:author="John Manaloto" w:date="2016-06-25T11:39:00Z"/>
        </w:trPr>
        <w:tc>
          <w:tcPr>
            <w:tcW w:w="9820" w:type="dxa"/>
          </w:tcPr>
          <w:p w14:paraId="0D6502FB" w14:textId="77777777" w:rsidR="00BA5B20" w:rsidRDefault="00BA5B20" w:rsidP="00BA5B20">
            <w:pPr>
              <w:spacing w:line="240" w:lineRule="auto"/>
              <w:ind w:left="0" w:firstLine="0"/>
              <w:rPr>
                <w:ins w:id="128" w:author="John Manaloto" w:date="2016-06-25T11:42:00Z"/>
              </w:rPr>
            </w:pPr>
            <w:ins w:id="129" w:author="John Manaloto" w:date="2016-06-25T11:42:00Z">
              <w:r>
                <w:t>{</w:t>
              </w:r>
            </w:ins>
          </w:p>
          <w:p w14:paraId="77301EF6" w14:textId="77777777" w:rsidR="00BA5B20" w:rsidRDefault="00BA5B20" w:rsidP="00BA5B20">
            <w:pPr>
              <w:spacing w:line="240" w:lineRule="auto"/>
              <w:ind w:left="0" w:firstLine="0"/>
              <w:rPr>
                <w:ins w:id="130" w:author="John Manaloto" w:date="2016-06-25T11:42:00Z"/>
              </w:rPr>
            </w:pPr>
            <w:ins w:id="131" w:author="John Manaloto" w:date="2016-06-25T11:42:00Z">
              <w:r>
                <w:tab/>
                <w:t>"Request": {</w:t>
              </w:r>
            </w:ins>
          </w:p>
          <w:p w14:paraId="0C20C406" w14:textId="77777777" w:rsidR="00BA5B20" w:rsidRDefault="00BA5B20" w:rsidP="00BA5B20">
            <w:pPr>
              <w:spacing w:line="240" w:lineRule="auto"/>
              <w:ind w:left="0" w:firstLine="0"/>
              <w:rPr>
                <w:ins w:id="132" w:author="John Manaloto" w:date="2016-06-25T11:42:00Z"/>
              </w:rPr>
            </w:pPr>
            <w:ins w:id="133" w:author="John Manaloto" w:date="2016-06-25T11:42:00Z">
              <w:r>
                <w:tab/>
              </w:r>
              <w:r>
                <w:tab/>
                <w:t>"BookingId": "10ff9b5d-747b-49b6-a509-86c6137e9108",</w:t>
              </w:r>
            </w:ins>
          </w:p>
          <w:p w14:paraId="600CC902" w14:textId="77777777" w:rsidR="00BA5B20" w:rsidRDefault="00BA5B20" w:rsidP="00BA5B20">
            <w:pPr>
              <w:spacing w:line="240" w:lineRule="auto"/>
              <w:ind w:left="0" w:firstLine="0"/>
              <w:rPr>
                <w:ins w:id="134" w:author="John Manaloto" w:date="2016-06-25T11:42:00Z"/>
              </w:rPr>
            </w:pPr>
            <w:ins w:id="135" w:author="John Manaloto" w:date="2016-06-25T11:42:00Z">
              <w:r>
                <w:tab/>
              </w:r>
              <w:r>
                <w:tab/>
                <w:t>"Traveler": "James Jones",</w:t>
              </w:r>
            </w:ins>
          </w:p>
          <w:p w14:paraId="65883FB8" w14:textId="77777777" w:rsidR="00BA5B20" w:rsidRDefault="00BA5B20" w:rsidP="00BA5B20">
            <w:pPr>
              <w:spacing w:line="240" w:lineRule="auto"/>
              <w:ind w:left="0" w:firstLine="0"/>
              <w:rPr>
                <w:ins w:id="136" w:author="John Manaloto" w:date="2016-06-25T11:42:00Z"/>
              </w:rPr>
            </w:pPr>
            <w:ins w:id="137" w:author="John Manaloto" w:date="2016-06-25T11:42:00Z">
              <w:r>
                <w:tab/>
              </w:r>
              <w:r>
                <w:tab/>
                <w:t>"TransactionDate": "2016-06-25T18:35:16.3369898Z"</w:t>
              </w:r>
            </w:ins>
          </w:p>
          <w:p w14:paraId="3701688F" w14:textId="77777777" w:rsidR="00BA5B20" w:rsidRDefault="00BA5B20" w:rsidP="00BA5B20">
            <w:pPr>
              <w:spacing w:line="240" w:lineRule="auto"/>
              <w:ind w:left="0" w:firstLine="0"/>
              <w:rPr>
                <w:ins w:id="138" w:author="John Manaloto" w:date="2016-06-25T11:42:00Z"/>
              </w:rPr>
            </w:pPr>
            <w:ins w:id="139" w:author="John Manaloto" w:date="2016-06-25T11:42:00Z">
              <w:r>
                <w:tab/>
                <w:t>},</w:t>
              </w:r>
            </w:ins>
          </w:p>
          <w:p w14:paraId="4C15134F" w14:textId="77777777" w:rsidR="00BA5B20" w:rsidRDefault="00BA5B20" w:rsidP="00BA5B20">
            <w:pPr>
              <w:spacing w:line="240" w:lineRule="auto"/>
              <w:ind w:left="0" w:firstLine="0"/>
              <w:rPr>
                <w:ins w:id="140" w:author="John Manaloto" w:date="2016-06-25T11:42:00Z"/>
              </w:rPr>
            </w:pPr>
            <w:ins w:id="141" w:author="John Manaloto" w:date="2016-06-25T11:42:00Z">
              <w:r>
                <w:tab/>
                <w:t>"BookingId": "10ff9b5d-747b-49b6-a509-86c6137e9108",</w:t>
              </w:r>
            </w:ins>
          </w:p>
          <w:p w14:paraId="5F92A3FA" w14:textId="77777777" w:rsidR="00BA5B20" w:rsidRDefault="00BA5B20" w:rsidP="00BA5B20">
            <w:pPr>
              <w:spacing w:line="240" w:lineRule="auto"/>
              <w:ind w:left="0" w:firstLine="0"/>
              <w:rPr>
                <w:ins w:id="142" w:author="John Manaloto" w:date="2016-06-25T11:42:00Z"/>
              </w:rPr>
            </w:pPr>
            <w:ins w:id="143" w:author="John Manaloto" w:date="2016-06-25T11:42:00Z">
              <w:r>
                <w:tab/>
                <w:t>"Traveler": "James Jones",</w:t>
              </w:r>
            </w:ins>
          </w:p>
          <w:p w14:paraId="17A98557" w14:textId="77777777" w:rsidR="00BA5B20" w:rsidRDefault="00BA5B20" w:rsidP="00BA5B20">
            <w:pPr>
              <w:spacing w:line="240" w:lineRule="auto"/>
              <w:ind w:left="0" w:firstLine="0"/>
              <w:rPr>
                <w:ins w:id="144" w:author="John Manaloto" w:date="2016-06-25T11:42:00Z"/>
              </w:rPr>
            </w:pPr>
            <w:ins w:id="145" w:author="John Manaloto" w:date="2016-06-25T11:42:00Z">
              <w:r>
                <w:tab/>
                <w:t>"TransactionDate": "2016-06-25T18:35:16.3369898Z"</w:t>
              </w:r>
            </w:ins>
          </w:p>
          <w:p w14:paraId="70455969" w14:textId="493EA8CA" w:rsidR="00BA5B20" w:rsidRDefault="00BA5B20" w:rsidP="00BA5B20">
            <w:pPr>
              <w:spacing w:line="240" w:lineRule="auto"/>
              <w:rPr>
                <w:ins w:id="146" w:author="John Manaloto" w:date="2016-06-25T11:39:00Z"/>
              </w:rPr>
              <w:pPrChange w:id="147" w:author="John Manaloto" w:date="2016-06-25T11:43:00Z">
                <w:pPr>
                  <w:ind w:left="0" w:firstLine="0"/>
                </w:pPr>
              </w:pPrChange>
            </w:pPr>
            <w:ins w:id="148" w:author="John Manaloto" w:date="2016-06-25T11:42:00Z">
              <w:r>
                <w:t>}</w:t>
              </w:r>
            </w:ins>
          </w:p>
        </w:tc>
      </w:tr>
    </w:tbl>
    <w:p w14:paraId="382B5CD6" w14:textId="1D5E380E" w:rsidR="00BA5B20" w:rsidDel="00BA5B20" w:rsidRDefault="00BA5B20" w:rsidP="000560CD">
      <w:pPr>
        <w:rPr>
          <w:del w:id="149" w:author="John Manaloto" w:date="2016-06-25T11:43:00Z"/>
        </w:rPr>
      </w:pPr>
    </w:p>
    <w:p w14:paraId="6CE8AD1F" w14:textId="017F79E0" w:rsidR="7910F3D9" w:rsidRDefault="7910F3D9" w:rsidP="7910F3D9"/>
    <w:p w14:paraId="0C194690" w14:textId="02591F4D" w:rsidR="7910F3D9" w:rsidRPr="00766908" w:rsidRDefault="7910F3D9" w:rsidP="00766908">
      <w:pPr>
        <w:pStyle w:val="ListParagraph"/>
        <w:numPr>
          <w:ilvl w:val="0"/>
          <w:numId w:val="2"/>
        </w:numPr>
        <w:rPr>
          <w:ins w:id="150" w:author="John Manaloto" w:date="2016-06-23T21:28:00Z"/>
          <w:rFonts w:asciiTheme="minorHAnsi" w:eastAsiaTheme="minorEastAsia" w:hAnsiTheme="minorHAnsi" w:cstheme="minorBidi"/>
          <w:color w:val="000000" w:themeColor="text1"/>
          <w:rPrChange w:id="151" w:author="John Manaloto" w:date="2016-06-23T21:28:00Z">
            <w:rPr>
              <w:ins w:id="152" w:author="John Manaloto" w:date="2016-06-23T21:28:00Z"/>
            </w:rPr>
          </w:rPrChange>
        </w:rPr>
      </w:pPr>
      <w:del w:id="153" w:author="John Manaloto" w:date="2016-06-23T21:16:00Z">
        <w:r w:rsidDel="000560CD">
          <w:delText>Login to Microsoft Azure Portal</w:delText>
        </w:r>
      </w:del>
      <w:ins w:id="154" w:author="John Manaloto" w:date="2016-06-23T21:16:00Z">
        <w:r w:rsidR="000560CD">
          <w:t>Download and install the MessagePublisher client</w:t>
        </w:r>
      </w:ins>
    </w:p>
    <w:p w14:paraId="301271D7" w14:textId="1042954C" w:rsidR="00766908" w:rsidRPr="00766908" w:rsidRDefault="00766908">
      <w:pPr>
        <w:pStyle w:val="ListParagraph"/>
        <w:numPr>
          <w:ilvl w:val="1"/>
          <w:numId w:val="2"/>
        </w:numPr>
        <w:rPr>
          <w:ins w:id="155" w:author="John Manaloto" w:date="2016-06-23T21:29:00Z"/>
          <w:rFonts w:asciiTheme="minorHAnsi" w:eastAsiaTheme="minorEastAsia" w:hAnsiTheme="minorHAnsi" w:cstheme="minorBidi"/>
          <w:color w:val="000000" w:themeColor="text1"/>
          <w:rPrChange w:id="156" w:author="John Manaloto" w:date="2016-06-23T21:29:00Z">
            <w:rPr>
              <w:ins w:id="157" w:author="John Manaloto" w:date="2016-06-23T21:29:00Z"/>
            </w:rPr>
          </w:rPrChange>
        </w:rPr>
        <w:pPrChange w:id="158" w:author="John Manaloto" w:date="2016-06-23T21:28:00Z">
          <w:pPr>
            <w:pStyle w:val="ListParagraph"/>
            <w:numPr>
              <w:numId w:val="2"/>
            </w:numPr>
            <w:ind w:left="384" w:hanging="360"/>
          </w:pPr>
        </w:pPrChange>
      </w:pPr>
      <w:ins w:id="159" w:author="John Manaloto" w:date="2016-06-23T21:28:00Z">
        <w:r>
          <w:t xml:space="preserve">Navigate to </w:t>
        </w:r>
        <w:r>
          <w:fldChar w:fldCharType="begin"/>
        </w:r>
        <w:r>
          <w:instrText xml:space="preserve"> HYPERLINK "</w:instrText>
        </w:r>
        <w:r w:rsidRPr="00766908">
          <w:instrText>https://github.com/tempehipopod/hackathon-logicapp</w:instrText>
        </w:r>
        <w:r>
          <w:instrText xml:space="preserve">" </w:instrText>
        </w:r>
        <w:r>
          <w:fldChar w:fldCharType="separate"/>
        </w:r>
        <w:r w:rsidRPr="008E23C2">
          <w:rPr>
            <w:rStyle w:val="Hyperlink"/>
          </w:rPr>
          <w:t>https://github.com/tempehipopod/hackathon-logicapp</w:t>
        </w:r>
        <w:r>
          <w:fldChar w:fldCharType="end"/>
        </w:r>
        <w:r>
          <w:t xml:space="preserve"> -&gt; click Clone or download button -&gt; </w:t>
        </w:r>
      </w:ins>
      <w:ins w:id="160" w:author="John Manaloto" w:date="2016-06-23T21:29:00Z">
        <w:r>
          <w:t>choose Download ZIP</w:t>
        </w:r>
      </w:ins>
    </w:p>
    <w:p w14:paraId="65662E7E" w14:textId="50F55BEF" w:rsidR="00766908" w:rsidRPr="00766908" w:rsidRDefault="00766908">
      <w:pPr>
        <w:pStyle w:val="ListParagraph"/>
        <w:numPr>
          <w:ilvl w:val="1"/>
          <w:numId w:val="2"/>
        </w:numPr>
        <w:rPr>
          <w:ins w:id="161" w:author="John Manaloto" w:date="2016-06-23T21:30:00Z"/>
          <w:rFonts w:asciiTheme="minorHAnsi" w:eastAsiaTheme="minorEastAsia" w:hAnsiTheme="minorHAnsi" w:cstheme="minorBidi"/>
          <w:color w:val="000000" w:themeColor="text1"/>
          <w:rPrChange w:id="162" w:author="John Manaloto" w:date="2016-06-23T21:30:00Z">
            <w:rPr>
              <w:ins w:id="163" w:author="John Manaloto" w:date="2016-06-23T21:30:00Z"/>
            </w:rPr>
          </w:rPrChange>
        </w:rPr>
        <w:pPrChange w:id="164" w:author="John Manaloto" w:date="2016-06-23T21:28:00Z">
          <w:pPr>
            <w:pStyle w:val="ListParagraph"/>
            <w:numPr>
              <w:numId w:val="2"/>
            </w:numPr>
            <w:ind w:left="384" w:hanging="360"/>
          </w:pPr>
        </w:pPrChange>
      </w:pPr>
      <w:ins w:id="165" w:author="John Manaloto" w:date="2016-06-23T21:30:00Z">
        <w:r>
          <w:t>Execute MessagePublisher.msi; make note of the installation directory</w:t>
        </w:r>
      </w:ins>
    </w:p>
    <w:p w14:paraId="6FD4D323" w14:textId="003AD2AF" w:rsidR="00766908" w:rsidRPr="00766908" w:rsidRDefault="00766908">
      <w:pPr>
        <w:pStyle w:val="ListParagraph"/>
        <w:numPr>
          <w:ilvl w:val="0"/>
          <w:numId w:val="2"/>
        </w:numPr>
        <w:rPr>
          <w:ins w:id="166" w:author="John Manaloto" w:date="2016-06-23T21:35:00Z"/>
          <w:rFonts w:asciiTheme="minorHAnsi" w:eastAsiaTheme="minorEastAsia" w:hAnsiTheme="minorHAnsi" w:cstheme="minorBidi"/>
          <w:color w:val="000000" w:themeColor="text1"/>
          <w:rPrChange w:id="167" w:author="John Manaloto" w:date="2016-06-23T21:35:00Z">
            <w:rPr>
              <w:ins w:id="168" w:author="John Manaloto" w:date="2016-06-23T21:35:00Z"/>
            </w:rPr>
          </w:rPrChange>
        </w:rPr>
      </w:pPr>
      <w:ins w:id="169" w:author="John Manaloto" w:date="2016-06-23T21:30:00Z">
        <w:r>
          <w:t>Configure MessagePublisher clien</w:t>
        </w:r>
      </w:ins>
      <w:ins w:id="170" w:author="John Manaloto" w:date="2016-06-23T21:31:00Z">
        <w:r>
          <w:t>t</w:t>
        </w:r>
      </w:ins>
      <w:ins w:id="171" w:author="John Manaloto" w:date="2016-06-23T21:33:00Z">
        <w:r>
          <w:t xml:space="preserve"> by n</w:t>
        </w:r>
      </w:ins>
      <w:ins w:id="172" w:author="John Manaloto" w:date="2016-06-23T21:30:00Z">
        <w:r>
          <w:t>avigat</w:t>
        </w:r>
      </w:ins>
      <w:ins w:id="173" w:author="John Manaloto" w:date="2016-06-23T21:33:00Z">
        <w:r>
          <w:t>ing</w:t>
        </w:r>
      </w:ins>
      <w:ins w:id="174" w:author="John Manaloto" w:date="2016-06-23T21:30:00Z">
        <w:r>
          <w:t xml:space="preserve"> to the installation directory -&gt; with your favorite text editor (try Notepad++ or SublimeText), edit </w:t>
        </w:r>
      </w:ins>
      <w:ins w:id="175" w:author="John Manaloto" w:date="2016-06-23T21:31:00Z">
        <w:r>
          <w:t>the App.config file</w:t>
        </w:r>
      </w:ins>
      <w:ins w:id="176" w:author="John Manaloto" w:date="2016-06-23T21:34:00Z">
        <w:r>
          <w:t xml:space="preserve">. </w:t>
        </w:r>
      </w:ins>
      <w:ins w:id="177" w:author="John Manaloto" w:date="2016-06-23T21:35:00Z">
        <w:r>
          <w:t>Locate the appSettings at the bottom of the file. The appSettings will appear as shown:</w:t>
        </w:r>
      </w:ins>
    </w:p>
    <w:tbl>
      <w:tblPr>
        <w:tblStyle w:val="TableGrid"/>
        <w:tblW w:w="0" w:type="auto"/>
        <w:tblInd w:w="247" w:type="dxa"/>
        <w:tblLook w:val="04A0" w:firstRow="1" w:lastRow="0" w:firstColumn="1" w:lastColumn="0" w:noHBand="0" w:noVBand="1"/>
        <w:tblPrChange w:id="178" w:author="John Manaloto" w:date="2016-06-23T21:42:00Z">
          <w:tblPr>
            <w:tblStyle w:val="TableGrid"/>
            <w:tblW w:w="0" w:type="auto"/>
            <w:tblInd w:w="720" w:type="dxa"/>
            <w:tblLook w:val="04A0" w:firstRow="1" w:lastRow="0" w:firstColumn="1" w:lastColumn="0" w:noHBand="0" w:noVBand="1"/>
          </w:tblPr>
        </w:tblPrChange>
      </w:tblPr>
      <w:tblGrid>
        <w:gridCol w:w="9573"/>
        <w:tblGridChange w:id="179">
          <w:tblGrid>
            <w:gridCol w:w="9100"/>
          </w:tblGrid>
        </w:tblGridChange>
      </w:tblGrid>
      <w:tr w:rsidR="00766908" w14:paraId="2E8BEEBB" w14:textId="77777777" w:rsidTr="00173E9E">
        <w:trPr>
          <w:ins w:id="180" w:author="John Manaloto" w:date="2016-06-23T21:35:00Z"/>
        </w:trPr>
        <w:tc>
          <w:tcPr>
            <w:tcW w:w="9213" w:type="dxa"/>
            <w:tcPrChange w:id="181" w:author="John Manaloto" w:date="2016-06-23T21:42:00Z">
              <w:tcPr>
                <w:tcW w:w="9820" w:type="dxa"/>
              </w:tcPr>
            </w:tcPrChange>
          </w:tcPr>
          <w:p w14:paraId="790618DE" w14:textId="77777777" w:rsidR="00766908" w:rsidRPr="00766908" w:rsidRDefault="00766908">
            <w:pPr>
              <w:ind w:left="360" w:firstLine="0"/>
              <w:rPr>
                <w:ins w:id="182" w:author="John Manaloto" w:date="2016-06-23T21:35:00Z"/>
                <w:rFonts w:asciiTheme="minorHAnsi" w:eastAsiaTheme="minorEastAsia" w:hAnsiTheme="minorHAnsi" w:cstheme="minorBidi"/>
                <w:color w:val="000000" w:themeColor="text1"/>
                <w:rPrChange w:id="183" w:author="John Manaloto" w:date="2016-06-23T21:35:00Z">
                  <w:rPr>
                    <w:ins w:id="184" w:author="John Manaloto" w:date="2016-06-23T21:35:00Z"/>
                  </w:rPr>
                </w:rPrChange>
              </w:rPr>
              <w:pPrChange w:id="185" w:author="John Manaloto" w:date="2016-06-23T21:35:00Z">
                <w:pPr>
                  <w:pStyle w:val="ListParagraph"/>
                  <w:numPr>
                    <w:numId w:val="2"/>
                  </w:numPr>
                  <w:ind w:left="384" w:hanging="360"/>
                </w:pPr>
              </w:pPrChange>
            </w:pPr>
            <w:ins w:id="186" w:author="John Manaloto" w:date="2016-06-23T21:35:00Z">
              <w:r w:rsidRPr="00766908">
                <w:rPr>
                  <w:rFonts w:asciiTheme="minorHAnsi" w:eastAsiaTheme="minorEastAsia" w:hAnsiTheme="minorHAnsi" w:cstheme="minorBidi"/>
                  <w:color w:val="000000" w:themeColor="text1"/>
                  <w:rPrChange w:id="187" w:author="John Manaloto" w:date="2016-06-23T21:35:00Z">
                    <w:rPr/>
                  </w:rPrChange>
                </w:rPr>
                <w:t xml:space="preserve">  &lt;appSettings&gt;</w:t>
              </w:r>
            </w:ins>
          </w:p>
          <w:p w14:paraId="79F4F581" w14:textId="77777777" w:rsidR="00766908" w:rsidRPr="00766908" w:rsidRDefault="00766908">
            <w:pPr>
              <w:ind w:left="360" w:firstLine="0"/>
              <w:rPr>
                <w:ins w:id="188" w:author="John Manaloto" w:date="2016-06-23T21:35:00Z"/>
                <w:rFonts w:asciiTheme="minorHAnsi" w:eastAsiaTheme="minorEastAsia" w:hAnsiTheme="minorHAnsi" w:cstheme="minorBidi"/>
                <w:color w:val="000000" w:themeColor="text1"/>
                <w:rPrChange w:id="189" w:author="John Manaloto" w:date="2016-06-23T21:35:00Z">
                  <w:rPr>
                    <w:ins w:id="190" w:author="John Manaloto" w:date="2016-06-23T21:35:00Z"/>
                  </w:rPr>
                </w:rPrChange>
              </w:rPr>
              <w:pPrChange w:id="191" w:author="John Manaloto" w:date="2016-06-23T21:35:00Z">
                <w:pPr>
                  <w:pStyle w:val="ListParagraph"/>
                  <w:numPr>
                    <w:numId w:val="2"/>
                  </w:numPr>
                  <w:ind w:left="384" w:hanging="360"/>
                </w:pPr>
              </w:pPrChange>
            </w:pPr>
            <w:ins w:id="192" w:author="John Manaloto" w:date="2016-06-23T21:35:00Z">
              <w:r w:rsidRPr="00766908">
                <w:rPr>
                  <w:rFonts w:asciiTheme="minorHAnsi" w:eastAsiaTheme="minorEastAsia" w:hAnsiTheme="minorHAnsi" w:cstheme="minorBidi"/>
                  <w:color w:val="000000" w:themeColor="text1"/>
                  <w:rPrChange w:id="193" w:author="John Manaloto" w:date="2016-06-23T21:35:00Z">
                    <w:rPr/>
                  </w:rPrChange>
                </w:rPr>
                <w:t xml:space="preserve">    &lt;add key="topicname" value="</w:t>
              </w:r>
              <w:r w:rsidRPr="00173E9E">
                <w:rPr>
                  <w:rFonts w:asciiTheme="minorHAnsi" w:eastAsiaTheme="minorEastAsia" w:hAnsiTheme="minorHAnsi" w:cstheme="minorBidi"/>
                  <w:b/>
                  <w:color w:val="000000" w:themeColor="text1"/>
                  <w:rPrChange w:id="194" w:author="John Manaloto" w:date="2016-06-23T21:37:00Z">
                    <w:rPr/>
                  </w:rPrChange>
                </w:rPr>
                <w:t>hoteltopic</w:t>
              </w:r>
              <w:r w:rsidRPr="00766908">
                <w:rPr>
                  <w:rFonts w:asciiTheme="minorHAnsi" w:eastAsiaTheme="minorEastAsia" w:hAnsiTheme="minorHAnsi" w:cstheme="minorBidi"/>
                  <w:color w:val="000000" w:themeColor="text1"/>
                  <w:rPrChange w:id="195" w:author="John Manaloto" w:date="2016-06-23T21:35:00Z">
                    <w:rPr/>
                  </w:rPrChange>
                </w:rPr>
                <w:t>"/&gt;</w:t>
              </w:r>
            </w:ins>
          </w:p>
          <w:p w14:paraId="457B559E" w14:textId="77777777" w:rsidR="00766908" w:rsidRPr="00766908" w:rsidRDefault="00766908">
            <w:pPr>
              <w:ind w:left="360" w:firstLine="0"/>
              <w:rPr>
                <w:ins w:id="196" w:author="John Manaloto" w:date="2016-06-23T21:35:00Z"/>
                <w:rFonts w:asciiTheme="minorHAnsi" w:eastAsiaTheme="minorEastAsia" w:hAnsiTheme="minorHAnsi" w:cstheme="minorBidi"/>
                <w:color w:val="000000" w:themeColor="text1"/>
                <w:rPrChange w:id="197" w:author="John Manaloto" w:date="2016-06-23T21:35:00Z">
                  <w:rPr>
                    <w:ins w:id="198" w:author="John Manaloto" w:date="2016-06-23T21:35:00Z"/>
                  </w:rPr>
                </w:rPrChange>
              </w:rPr>
              <w:pPrChange w:id="199" w:author="John Manaloto" w:date="2016-06-23T21:35:00Z">
                <w:pPr>
                  <w:pStyle w:val="ListParagraph"/>
                  <w:numPr>
                    <w:numId w:val="2"/>
                  </w:numPr>
                  <w:ind w:left="384" w:hanging="360"/>
                </w:pPr>
              </w:pPrChange>
            </w:pPr>
            <w:ins w:id="200" w:author="John Manaloto" w:date="2016-06-23T21:35:00Z">
              <w:r w:rsidRPr="00766908">
                <w:rPr>
                  <w:rFonts w:asciiTheme="minorHAnsi" w:eastAsiaTheme="minorEastAsia" w:hAnsiTheme="minorHAnsi" w:cstheme="minorBidi"/>
                  <w:color w:val="000000" w:themeColor="text1"/>
                  <w:rPrChange w:id="201" w:author="John Manaloto" w:date="2016-06-23T21:35:00Z">
                    <w:rPr/>
                  </w:rPrChange>
                </w:rPr>
                <w:t xml:space="preserve">    &lt;add key="subscriptionname" value="</w:t>
              </w:r>
              <w:r w:rsidRPr="00173E9E">
                <w:rPr>
                  <w:rFonts w:asciiTheme="minorHAnsi" w:eastAsiaTheme="minorEastAsia" w:hAnsiTheme="minorHAnsi" w:cstheme="minorBidi"/>
                  <w:b/>
                  <w:color w:val="000000" w:themeColor="text1"/>
                  <w:rPrChange w:id="202" w:author="John Manaloto" w:date="2016-06-23T21:37:00Z">
                    <w:rPr/>
                  </w:rPrChange>
                </w:rPr>
                <w:t>transactions</w:t>
              </w:r>
              <w:r w:rsidRPr="00766908">
                <w:rPr>
                  <w:rFonts w:asciiTheme="minorHAnsi" w:eastAsiaTheme="minorEastAsia" w:hAnsiTheme="minorHAnsi" w:cstheme="minorBidi"/>
                  <w:color w:val="000000" w:themeColor="text1"/>
                  <w:rPrChange w:id="203" w:author="John Manaloto" w:date="2016-06-23T21:35:00Z">
                    <w:rPr/>
                  </w:rPrChange>
                </w:rPr>
                <w:t>" /&gt;</w:t>
              </w:r>
            </w:ins>
          </w:p>
          <w:p w14:paraId="27905CB3" w14:textId="77777777" w:rsidR="00766908" w:rsidRPr="00766908" w:rsidRDefault="00766908">
            <w:pPr>
              <w:ind w:left="360" w:firstLine="0"/>
              <w:rPr>
                <w:ins w:id="204" w:author="John Manaloto" w:date="2016-06-23T21:35:00Z"/>
                <w:rFonts w:asciiTheme="minorHAnsi" w:eastAsiaTheme="minorEastAsia" w:hAnsiTheme="minorHAnsi" w:cstheme="minorBidi"/>
                <w:color w:val="000000" w:themeColor="text1"/>
                <w:rPrChange w:id="205" w:author="John Manaloto" w:date="2016-06-23T21:35:00Z">
                  <w:rPr>
                    <w:ins w:id="206" w:author="John Manaloto" w:date="2016-06-23T21:35:00Z"/>
                  </w:rPr>
                </w:rPrChange>
              </w:rPr>
              <w:pPrChange w:id="207" w:author="John Manaloto" w:date="2016-06-23T21:35:00Z">
                <w:pPr>
                  <w:pStyle w:val="ListParagraph"/>
                  <w:numPr>
                    <w:numId w:val="2"/>
                  </w:numPr>
                  <w:ind w:left="384" w:hanging="360"/>
                </w:pPr>
              </w:pPrChange>
            </w:pPr>
            <w:ins w:id="208" w:author="John Manaloto" w:date="2016-06-23T21:35:00Z">
              <w:r w:rsidRPr="00766908">
                <w:rPr>
                  <w:rFonts w:asciiTheme="minorHAnsi" w:eastAsiaTheme="minorEastAsia" w:hAnsiTheme="minorHAnsi" w:cstheme="minorBidi"/>
                  <w:color w:val="000000" w:themeColor="text1"/>
                  <w:rPrChange w:id="209" w:author="John Manaloto" w:date="2016-06-23T21:35:00Z">
                    <w:rPr/>
                  </w:rPrChange>
                </w:rPr>
                <w:t xml:space="preserve">    &lt;!-- Service Bus specific app setings for messaging connections --&gt;</w:t>
              </w:r>
            </w:ins>
          </w:p>
          <w:p w14:paraId="684111BF" w14:textId="77777777" w:rsidR="00766908" w:rsidRPr="00766908" w:rsidRDefault="00766908">
            <w:pPr>
              <w:ind w:left="360" w:firstLine="0"/>
              <w:rPr>
                <w:ins w:id="210" w:author="John Manaloto" w:date="2016-06-23T21:35:00Z"/>
                <w:rFonts w:asciiTheme="minorHAnsi" w:eastAsiaTheme="minorEastAsia" w:hAnsiTheme="minorHAnsi" w:cstheme="minorBidi"/>
                <w:color w:val="000000" w:themeColor="text1"/>
                <w:rPrChange w:id="211" w:author="John Manaloto" w:date="2016-06-23T21:35:00Z">
                  <w:rPr>
                    <w:ins w:id="212" w:author="John Manaloto" w:date="2016-06-23T21:35:00Z"/>
                  </w:rPr>
                </w:rPrChange>
              </w:rPr>
              <w:pPrChange w:id="213" w:author="John Manaloto" w:date="2016-06-23T21:35:00Z">
                <w:pPr>
                  <w:pStyle w:val="ListParagraph"/>
                  <w:numPr>
                    <w:numId w:val="2"/>
                  </w:numPr>
                  <w:ind w:left="384" w:hanging="360"/>
                </w:pPr>
              </w:pPrChange>
            </w:pPr>
            <w:ins w:id="214" w:author="John Manaloto" w:date="2016-06-23T21:35:00Z">
              <w:r w:rsidRPr="00766908">
                <w:rPr>
                  <w:rFonts w:asciiTheme="minorHAnsi" w:eastAsiaTheme="minorEastAsia" w:hAnsiTheme="minorHAnsi" w:cstheme="minorBidi"/>
                  <w:color w:val="000000" w:themeColor="text1"/>
                  <w:rPrChange w:id="215" w:author="John Manaloto" w:date="2016-06-23T21:35:00Z">
                    <w:rPr/>
                  </w:rPrChange>
                </w:rPr>
                <w:t xml:space="preserve">    &lt;add key="Microsoft.ServiceBus.ConnectionString"</w:t>
              </w:r>
            </w:ins>
          </w:p>
          <w:p w14:paraId="2352BA9C" w14:textId="77777777" w:rsidR="00766908" w:rsidRPr="00766908" w:rsidRDefault="00766908">
            <w:pPr>
              <w:ind w:left="360" w:firstLine="0"/>
              <w:rPr>
                <w:ins w:id="216" w:author="John Manaloto" w:date="2016-06-23T21:35:00Z"/>
                <w:rFonts w:asciiTheme="minorHAnsi" w:eastAsiaTheme="minorEastAsia" w:hAnsiTheme="minorHAnsi" w:cstheme="minorBidi"/>
                <w:color w:val="000000" w:themeColor="text1"/>
                <w:rPrChange w:id="217" w:author="John Manaloto" w:date="2016-06-23T21:35:00Z">
                  <w:rPr>
                    <w:ins w:id="218" w:author="John Manaloto" w:date="2016-06-23T21:35:00Z"/>
                  </w:rPr>
                </w:rPrChange>
              </w:rPr>
              <w:pPrChange w:id="219" w:author="John Manaloto" w:date="2016-06-23T21:35:00Z">
                <w:pPr>
                  <w:pStyle w:val="ListParagraph"/>
                  <w:numPr>
                    <w:numId w:val="2"/>
                  </w:numPr>
                  <w:ind w:left="384" w:hanging="360"/>
                </w:pPr>
              </w:pPrChange>
            </w:pPr>
            <w:ins w:id="220" w:author="John Manaloto" w:date="2016-06-23T21:35:00Z">
              <w:r w:rsidRPr="00766908">
                <w:rPr>
                  <w:rFonts w:asciiTheme="minorHAnsi" w:eastAsiaTheme="minorEastAsia" w:hAnsiTheme="minorHAnsi" w:cstheme="minorBidi"/>
                  <w:color w:val="000000" w:themeColor="text1"/>
                  <w:rPrChange w:id="221" w:author="John Manaloto" w:date="2016-06-23T21:35:00Z">
                    <w:rPr/>
                  </w:rPrChange>
                </w:rPr>
                <w:t xml:space="preserve">            value="Endpoint=sb://</w:t>
              </w:r>
              <w:r w:rsidRPr="00173E9E">
                <w:rPr>
                  <w:rFonts w:asciiTheme="minorHAnsi" w:eastAsiaTheme="minorEastAsia" w:hAnsiTheme="minorHAnsi" w:cstheme="minorBidi"/>
                  <w:b/>
                  <w:color w:val="000000" w:themeColor="text1"/>
                  <w:rPrChange w:id="222" w:author="John Manaloto" w:date="2016-06-23T21:37:00Z">
                    <w:rPr/>
                  </w:rPrChange>
                </w:rPr>
                <w:t>[your namespace]</w:t>
              </w:r>
              <w:r w:rsidRPr="00766908">
                <w:rPr>
                  <w:rFonts w:asciiTheme="minorHAnsi" w:eastAsiaTheme="minorEastAsia" w:hAnsiTheme="minorHAnsi" w:cstheme="minorBidi"/>
                  <w:color w:val="000000" w:themeColor="text1"/>
                  <w:rPrChange w:id="223" w:author="John Manaloto" w:date="2016-06-23T21:35:00Z">
                    <w:rPr/>
                  </w:rPrChange>
                </w:rPr>
                <w:t>.servicebus.windows.net;SharedAccessKeyName=RootManageSharedAccessKey;SharedAccessKey=</w:t>
              </w:r>
              <w:r w:rsidRPr="00173E9E">
                <w:rPr>
                  <w:rFonts w:asciiTheme="minorHAnsi" w:eastAsiaTheme="minorEastAsia" w:hAnsiTheme="minorHAnsi" w:cstheme="minorBidi"/>
                  <w:b/>
                  <w:color w:val="000000" w:themeColor="text1"/>
                  <w:rPrChange w:id="224" w:author="John Manaloto" w:date="2016-06-23T21:37:00Z">
                    <w:rPr/>
                  </w:rPrChange>
                </w:rPr>
                <w:t>[your secret]</w:t>
              </w:r>
              <w:r w:rsidRPr="00766908">
                <w:rPr>
                  <w:rFonts w:asciiTheme="minorHAnsi" w:eastAsiaTheme="minorEastAsia" w:hAnsiTheme="minorHAnsi" w:cstheme="minorBidi"/>
                  <w:color w:val="000000" w:themeColor="text1"/>
                  <w:rPrChange w:id="225" w:author="John Manaloto" w:date="2016-06-23T21:35:00Z">
                    <w:rPr/>
                  </w:rPrChange>
                </w:rPr>
                <w:t>"/&gt;</w:t>
              </w:r>
            </w:ins>
          </w:p>
          <w:p w14:paraId="2FFD96B8" w14:textId="37CDAD91" w:rsidR="00766908" w:rsidRPr="00766908" w:rsidRDefault="00766908">
            <w:pPr>
              <w:ind w:left="360" w:firstLine="0"/>
              <w:rPr>
                <w:ins w:id="226" w:author="John Manaloto" w:date="2016-06-23T21:35:00Z"/>
                <w:rFonts w:asciiTheme="minorHAnsi" w:eastAsiaTheme="minorEastAsia" w:hAnsiTheme="minorHAnsi" w:cstheme="minorBidi"/>
                <w:color w:val="000000" w:themeColor="text1"/>
                <w:rPrChange w:id="227" w:author="John Manaloto" w:date="2016-06-23T21:35:00Z">
                  <w:rPr>
                    <w:ins w:id="228" w:author="John Manaloto" w:date="2016-06-23T21:35:00Z"/>
                  </w:rPr>
                </w:rPrChange>
              </w:rPr>
              <w:pPrChange w:id="229" w:author="John Manaloto" w:date="2016-06-23T21:35:00Z">
                <w:pPr>
                  <w:pStyle w:val="ListParagraph"/>
                  <w:numPr>
                    <w:numId w:val="2"/>
                  </w:numPr>
                  <w:ind w:left="384" w:hanging="360"/>
                </w:pPr>
              </w:pPrChange>
            </w:pPr>
            <w:ins w:id="230" w:author="John Manaloto" w:date="2016-06-23T21:35:00Z">
              <w:r w:rsidRPr="00766908">
                <w:rPr>
                  <w:rFonts w:asciiTheme="minorHAnsi" w:eastAsiaTheme="minorEastAsia" w:hAnsiTheme="minorHAnsi" w:cstheme="minorBidi"/>
                  <w:color w:val="000000" w:themeColor="text1"/>
                  <w:rPrChange w:id="231" w:author="John Manaloto" w:date="2016-06-23T21:35:00Z">
                    <w:rPr/>
                  </w:rPrChange>
                </w:rPr>
                <w:t xml:space="preserve">  &lt;/appSettings&gt;</w:t>
              </w:r>
            </w:ins>
          </w:p>
        </w:tc>
      </w:tr>
    </w:tbl>
    <w:p w14:paraId="6A529416" w14:textId="6F135E74" w:rsidR="00766908" w:rsidDel="00173E9E" w:rsidRDefault="00766908">
      <w:pPr>
        <w:ind w:left="14" w:firstLine="0"/>
        <w:rPr>
          <w:del w:id="232" w:author="Unknown"/>
          <w:rFonts w:asciiTheme="minorHAnsi" w:eastAsiaTheme="minorEastAsia" w:hAnsiTheme="minorHAnsi" w:cstheme="minorBidi"/>
          <w:color w:val="000000" w:themeColor="text1"/>
        </w:rPr>
        <w:pPrChange w:id="233" w:author="John Manaloto" w:date="2016-06-23T21:39:00Z">
          <w:pPr>
            <w:pStyle w:val="ListParagraph"/>
            <w:numPr>
              <w:numId w:val="5"/>
            </w:numPr>
            <w:ind w:left="384" w:hanging="360"/>
          </w:pPr>
        </w:pPrChange>
      </w:pPr>
    </w:p>
    <w:p w14:paraId="0BD443B3" w14:textId="6A3E8F3A" w:rsidR="7910F3D9" w:rsidDel="00173E9E" w:rsidRDefault="7910F3D9">
      <w:pPr>
        <w:pStyle w:val="ListParagraph"/>
        <w:numPr>
          <w:ilvl w:val="0"/>
          <w:numId w:val="22"/>
        </w:numPr>
        <w:rPr>
          <w:del w:id="234" w:author="John Manaloto" w:date="2016-06-23T21:36:00Z"/>
        </w:rPr>
        <w:pPrChange w:id="235" w:author="John Manaloto" w:date="2016-06-23T21:39:00Z">
          <w:pPr>
            <w:pStyle w:val="ListParagraph"/>
            <w:numPr>
              <w:numId w:val="5"/>
            </w:numPr>
            <w:ind w:left="384" w:hanging="360"/>
          </w:pPr>
        </w:pPrChange>
      </w:pPr>
      <w:del w:id="236" w:author="John Manaloto" w:date="2016-06-23T21:36:00Z">
        <w:r w:rsidDel="00173E9E">
          <w:delText>Click in New -&gt; Data + Storage -&gt; select Service Bus</w:delText>
        </w:r>
      </w:del>
    </w:p>
    <w:p w14:paraId="18A02AB5" w14:textId="238F2018" w:rsidR="7910F3D9" w:rsidDel="00173E9E" w:rsidRDefault="7910F3D9">
      <w:pPr>
        <w:pStyle w:val="ListParagraph"/>
        <w:numPr>
          <w:ilvl w:val="0"/>
          <w:numId w:val="22"/>
        </w:numPr>
        <w:rPr>
          <w:del w:id="237" w:author="John Manaloto" w:date="2016-06-23T21:36:00Z"/>
        </w:rPr>
        <w:pPrChange w:id="238" w:author="John Manaloto" w:date="2016-06-23T21:39:00Z">
          <w:pPr>
            <w:pStyle w:val="ListParagraph"/>
            <w:numPr>
              <w:numId w:val="5"/>
            </w:numPr>
            <w:ind w:left="384" w:hanging="360"/>
          </w:pPr>
        </w:pPrChange>
      </w:pPr>
      <w:del w:id="239" w:author="John Manaloto" w:date="2016-06-23T21:36:00Z">
        <w:r w:rsidDel="00173E9E">
          <w:delText>Read the description and documentation and click Create</w:delText>
        </w:r>
      </w:del>
    </w:p>
    <w:p w14:paraId="4F4205E1" w14:textId="2645BC1C" w:rsidR="7910F3D9" w:rsidRDefault="7910F3D9">
      <w:pPr>
        <w:pStyle w:val="ListParagraph"/>
        <w:numPr>
          <w:ilvl w:val="0"/>
          <w:numId w:val="22"/>
        </w:numPr>
        <w:rPr>
          <w:ins w:id="240" w:author="John Manaloto" w:date="2016-06-23T21:39:00Z"/>
        </w:rPr>
        <w:pPrChange w:id="241" w:author="John Manaloto" w:date="2016-06-23T21:39:00Z">
          <w:pPr>
            <w:pStyle w:val="ListParagraph"/>
            <w:numPr>
              <w:numId w:val="5"/>
            </w:numPr>
            <w:ind w:left="384" w:hanging="360"/>
          </w:pPr>
        </w:pPrChange>
      </w:pPr>
      <w:del w:id="242" w:author="John Manaloto" w:date="2016-06-23T21:36:00Z">
        <w:r w:rsidDel="00173E9E">
          <w:delText>Complete the quick create details and click Create a New Queue</w:delText>
        </w:r>
      </w:del>
      <w:ins w:id="243" w:author="John Manaloto" w:date="2016-06-23T21:36:00Z">
        <w:r w:rsidR="00173E9E">
          <w:t xml:space="preserve">You can choose to leave topicname and subscriptionname values as is, or, you can change the value attribute (i.e. </w:t>
        </w:r>
      </w:ins>
      <w:ins w:id="244" w:author="John Manaloto" w:date="2016-06-23T21:37:00Z">
        <w:r w:rsidR="00173E9E">
          <w:t>“hoteltopic” and/or “transactions”)</w:t>
        </w:r>
      </w:ins>
    </w:p>
    <w:p w14:paraId="5C4E3385" w14:textId="4B6E1BE0" w:rsidR="00173E9E" w:rsidDel="00173E9E" w:rsidRDefault="00173E9E">
      <w:pPr>
        <w:pStyle w:val="ListParagraph"/>
        <w:numPr>
          <w:ilvl w:val="0"/>
          <w:numId w:val="22"/>
        </w:numPr>
        <w:rPr>
          <w:del w:id="245" w:author="Unknown"/>
        </w:rPr>
        <w:pPrChange w:id="246" w:author="John Manaloto" w:date="2016-06-23T21:41:00Z">
          <w:pPr>
            <w:pStyle w:val="ListParagraph"/>
            <w:numPr>
              <w:numId w:val="5"/>
            </w:numPr>
            <w:ind w:left="384" w:hanging="360"/>
          </w:pPr>
        </w:pPrChange>
      </w:pPr>
      <w:ins w:id="247" w:author="John Manaloto" w:date="2016-06-23T21:40:00Z">
        <w:r>
          <w:t>Replace [your namespace] with the Service Bus namespace created in Step 1-</w:t>
        </w:r>
      </w:ins>
      <w:ins w:id="248" w:author="John Manaloto" w:date="2016-06-23T21:41:00Z">
        <w:r>
          <w:t>3a</w:t>
        </w:r>
      </w:ins>
    </w:p>
    <w:p w14:paraId="5A304F91" w14:textId="7A0475D0" w:rsidR="00173E9E" w:rsidRDefault="00173E9E">
      <w:pPr>
        <w:pStyle w:val="ListParagraph"/>
        <w:numPr>
          <w:ilvl w:val="0"/>
          <w:numId w:val="22"/>
        </w:numPr>
        <w:rPr>
          <w:ins w:id="249" w:author="John Manaloto" w:date="2016-06-23T21:41:00Z"/>
        </w:rPr>
        <w:pPrChange w:id="250" w:author="John Manaloto" w:date="2016-06-23T21:39:00Z">
          <w:pPr>
            <w:pStyle w:val="ListParagraph"/>
            <w:numPr>
              <w:numId w:val="5"/>
            </w:numPr>
            <w:ind w:left="384" w:hanging="360"/>
          </w:pPr>
        </w:pPrChange>
      </w:pPr>
    </w:p>
    <w:p w14:paraId="4551E9F4" w14:textId="071D0776" w:rsidR="7910F3D9" w:rsidRDefault="00173E9E">
      <w:pPr>
        <w:pStyle w:val="ListParagraph"/>
        <w:numPr>
          <w:ilvl w:val="0"/>
          <w:numId w:val="22"/>
        </w:numPr>
        <w:rPr>
          <w:ins w:id="251" w:author="John Manaloto" w:date="2016-06-23T21:43:00Z"/>
          <w:rFonts w:asciiTheme="minorHAnsi" w:eastAsiaTheme="minorEastAsia" w:hAnsiTheme="minorHAnsi" w:cstheme="minorBidi"/>
          <w:color w:val="000000" w:themeColor="text1"/>
        </w:rPr>
        <w:pPrChange w:id="252" w:author="John Manaloto" w:date="2016-06-23T21:42:00Z">
          <w:pPr>
            <w:pStyle w:val="ListParagraph"/>
            <w:numPr>
              <w:numId w:val="5"/>
            </w:numPr>
            <w:ind w:left="384" w:hanging="360"/>
          </w:pPr>
        </w:pPrChange>
      </w:pPr>
      <w:ins w:id="253" w:author="John Manaloto" w:date="2016-06-23T21:41:00Z">
        <w:r>
          <w:rPr>
            <w:rFonts w:asciiTheme="minorHAnsi" w:eastAsiaTheme="minorEastAsia" w:hAnsiTheme="minorHAnsi" w:cstheme="minorBidi"/>
            <w:color w:val="000000" w:themeColor="text1"/>
          </w:rPr>
          <w:t>Replace [your secret] with the value copied in Step 1-4</w:t>
        </w:r>
      </w:ins>
      <w:ins w:id="254" w:author="John Manaloto" w:date="2016-06-23T21:42:00Z">
        <w:r>
          <w:rPr>
            <w:rFonts w:asciiTheme="minorHAnsi" w:eastAsiaTheme="minorEastAsia" w:hAnsiTheme="minorHAnsi" w:cstheme="minorBidi"/>
            <w:color w:val="000000" w:themeColor="text1"/>
          </w:rPr>
          <w:t>b</w:t>
        </w:r>
      </w:ins>
    </w:p>
    <w:p w14:paraId="7FB3FEB9" w14:textId="3E25EB90" w:rsidR="00173E9E" w:rsidRDefault="00173E9E">
      <w:pPr>
        <w:pStyle w:val="Heading2"/>
        <w:rPr>
          <w:ins w:id="255" w:author="John Manaloto" w:date="2016-06-23T21:43:00Z"/>
        </w:rPr>
        <w:pPrChange w:id="256" w:author="John Manaloto" w:date="2016-06-23T21:43:00Z">
          <w:pPr>
            <w:pStyle w:val="ListParagraph"/>
            <w:numPr>
              <w:numId w:val="5"/>
            </w:numPr>
            <w:ind w:left="384" w:hanging="360"/>
          </w:pPr>
        </w:pPrChange>
      </w:pPr>
      <w:bookmarkStart w:id="257" w:name="_Toc454636464"/>
      <w:ins w:id="258" w:author="John Manaloto" w:date="2016-06-23T21:43:00Z">
        <w:r>
          <w:t xml:space="preserve">Step 3 </w:t>
        </w:r>
      </w:ins>
      <w:ins w:id="259" w:author="John Manaloto" w:date="2016-06-23T21:44:00Z">
        <w:r>
          <w:t>Run</w:t>
        </w:r>
      </w:ins>
      <w:ins w:id="260" w:author="John Manaloto" w:date="2016-06-23T21:43:00Z">
        <w:r w:rsidRPr="00BA5B20">
          <w:t xml:space="preserve"> MessagePublisher</w:t>
        </w:r>
        <w:r>
          <w:t xml:space="preserve"> client</w:t>
        </w:r>
        <w:bookmarkEnd w:id="257"/>
      </w:ins>
    </w:p>
    <w:p w14:paraId="77EDCE0F" w14:textId="5EB11AA8" w:rsidR="00173E9E" w:rsidRDefault="00173E9E">
      <w:pPr>
        <w:pStyle w:val="ListParagraph"/>
        <w:numPr>
          <w:ilvl w:val="0"/>
          <w:numId w:val="23"/>
        </w:numPr>
        <w:rPr>
          <w:ins w:id="261" w:author="John Manaloto" w:date="2016-06-23T21:44:00Z"/>
          <w:rFonts w:asciiTheme="minorHAnsi" w:eastAsiaTheme="minorEastAsia" w:hAnsiTheme="minorHAnsi" w:cstheme="minorBidi"/>
          <w:color w:val="000000" w:themeColor="text1"/>
        </w:rPr>
        <w:pPrChange w:id="262" w:author="John Manaloto" w:date="2016-06-23T21:43:00Z">
          <w:pPr>
            <w:pStyle w:val="ListParagraph"/>
            <w:numPr>
              <w:numId w:val="5"/>
            </w:numPr>
            <w:ind w:left="384" w:hanging="360"/>
          </w:pPr>
        </w:pPrChange>
      </w:pPr>
      <w:ins w:id="263" w:author="John Manaloto" w:date="2016-06-23T21:44:00Z">
        <w:r>
          <w:rPr>
            <w:rFonts w:asciiTheme="minorHAnsi" w:eastAsiaTheme="minorEastAsia" w:hAnsiTheme="minorHAnsi" w:cstheme="minorBidi"/>
            <w:color w:val="000000" w:themeColor="text1"/>
          </w:rPr>
          <w:t>Run the message client by double-clicking MessagePublisher.exe</w:t>
        </w:r>
      </w:ins>
    </w:p>
    <w:p w14:paraId="4B588E73" w14:textId="4BBE9922" w:rsidR="00173E9E" w:rsidRDefault="00173E9E">
      <w:pPr>
        <w:pStyle w:val="ListParagraph"/>
        <w:numPr>
          <w:ilvl w:val="0"/>
          <w:numId w:val="23"/>
        </w:numPr>
        <w:rPr>
          <w:ins w:id="264" w:author="John Manaloto" w:date="2016-06-23T21:44:00Z"/>
          <w:rFonts w:asciiTheme="minorHAnsi" w:eastAsiaTheme="minorEastAsia" w:hAnsiTheme="minorHAnsi" w:cstheme="minorBidi"/>
          <w:color w:val="000000" w:themeColor="text1"/>
        </w:rPr>
        <w:pPrChange w:id="265" w:author="John Manaloto" w:date="2016-06-23T21:43:00Z">
          <w:pPr>
            <w:pStyle w:val="ListParagraph"/>
            <w:numPr>
              <w:numId w:val="5"/>
            </w:numPr>
            <w:ind w:left="384" w:hanging="360"/>
          </w:pPr>
        </w:pPrChange>
      </w:pPr>
      <w:ins w:id="266" w:author="John Manaloto" w:date="2016-06-23T21:44:00Z">
        <w:r>
          <w:rPr>
            <w:rFonts w:asciiTheme="minorHAnsi" w:eastAsiaTheme="minorEastAsia" w:hAnsiTheme="minorHAnsi" w:cstheme="minorBidi"/>
            <w:color w:val="000000" w:themeColor="text1"/>
          </w:rPr>
          <w:t>Verify that the client created a Service Bus topic and subscription</w:t>
        </w:r>
      </w:ins>
    </w:p>
    <w:p w14:paraId="6A059B7E" w14:textId="45AA757B" w:rsidR="00173E9E" w:rsidRDefault="00173E9E">
      <w:pPr>
        <w:pStyle w:val="ListParagraph"/>
        <w:numPr>
          <w:ilvl w:val="1"/>
          <w:numId w:val="23"/>
        </w:numPr>
        <w:rPr>
          <w:ins w:id="267" w:author="John Manaloto" w:date="2016-06-23T21:46:00Z"/>
          <w:rFonts w:asciiTheme="minorHAnsi" w:eastAsiaTheme="minorEastAsia" w:hAnsiTheme="minorHAnsi" w:cstheme="minorBidi"/>
          <w:color w:val="000000" w:themeColor="text1"/>
        </w:rPr>
        <w:pPrChange w:id="268" w:author="John Manaloto" w:date="2016-06-23T21:45:00Z">
          <w:pPr>
            <w:pStyle w:val="ListParagraph"/>
            <w:numPr>
              <w:numId w:val="5"/>
            </w:numPr>
            <w:ind w:left="384" w:hanging="360"/>
          </w:pPr>
        </w:pPrChange>
      </w:pPr>
      <w:ins w:id="269" w:author="John Manaloto" w:date="2016-06-23T21:45:00Z">
        <w:r>
          <w:rPr>
            <w:rFonts w:asciiTheme="minorHAnsi" w:eastAsiaTheme="minorEastAsia" w:hAnsiTheme="minorHAnsi" w:cstheme="minorBidi"/>
            <w:color w:val="000000" w:themeColor="text1"/>
          </w:rPr>
          <w:t xml:space="preserve">Navigate to the SERVICE BUS </w:t>
        </w:r>
      </w:ins>
      <w:ins w:id="270" w:author="John Manaloto" w:date="2016-06-23T21:46:00Z">
        <w:r>
          <w:rPr>
            <w:rFonts w:asciiTheme="minorHAnsi" w:eastAsiaTheme="minorEastAsia" w:hAnsiTheme="minorHAnsi" w:cstheme="minorBidi"/>
            <w:color w:val="000000" w:themeColor="text1"/>
          </w:rPr>
          <w:t xml:space="preserve">page of the </w:t>
        </w:r>
      </w:ins>
      <w:ins w:id="271" w:author="John Manaloto" w:date="2016-06-23T21:45:00Z">
        <w:r>
          <w:rPr>
            <w:rFonts w:asciiTheme="minorHAnsi" w:eastAsiaTheme="minorEastAsia" w:hAnsiTheme="minorHAnsi" w:cstheme="minorBidi"/>
            <w:color w:val="000000" w:themeColor="text1"/>
          </w:rPr>
          <w:t>Azure classic portal</w:t>
        </w:r>
      </w:ins>
      <w:ins w:id="272" w:author="John Manaloto" w:date="2016-06-23T21:46:00Z">
        <w:r>
          <w:rPr>
            <w:rFonts w:asciiTheme="minorHAnsi" w:eastAsiaTheme="minorEastAsia" w:hAnsiTheme="minorHAnsi" w:cstheme="minorBidi"/>
            <w:color w:val="000000" w:themeColor="text1"/>
          </w:rPr>
          <w:t xml:space="preserve"> (</w:t>
        </w:r>
        <w:r>
          <w:rPr>
            <w:rFonts w:asciiTheme="minorHAnsi" w:eastAsiaTheme="minorEastAsia" w:hAnsiTheme="minorHAnsi" w:cstheme="minorBidi"/>
            <w:color w:val="000000" w:themeColor="text1"/>
          </w:rPr>
          <w:fldChar w:fldCharType="begin"/>
        </w:r>
        <w:r>
          <w:rPr>
            <w:rFonts w:asciiTheme="minorHAnsi" w:eastAsiaTheme="minorEastAsia" w:hAnsiTheme="minorHAnsi" w:cstheme="minorBidi"/>
            <w:color w:val="000000" w:themeColor="text1"/>
          </w:rPr>
          <w:instrText xml:space="preserve"> HYPERLINK "</w:instrText>
        </w:r>
        <w:r w:rsidRPr="00173E9E">
          <w:rPr>
            <w:rFonts w:asciiTheme="minorHAnsi" w:eastAsiaTheme="minorEastAsia" w:hAnsiTheme="minorHAnsi" w:cstheme="minorBidi"/>
            <w:color w:val="000000" w:themeColor="text1"/>
          </w:rPr>
          <w:instrText>https://manage.windowsazure.com/microsoft.onmicrosoft.com#Workspaces/ServiceBusExtension/namespaces</w:instrText>
        </w:r>
        <w:r>
          <w:rPr>
            <w:rFonts w:asciiTheme="minorHAnsi" w:eastAsiaTheme="minorEastAsia" w:hAnsiTheme="minorHAnsi" w:cstheme="minorBidi"/>
            <w:color w:val="000000" w:themeColor="text1"/>
          </w:rPr>
          <w:instrText xml:space="preserve">" </w:instrText>
        </w:r>
        <w:r>
          <w:rPr>
            <w:rFonts w:asciiTheme="minorHAnsi" w:eastAsiaTheme="minorEastAsia" w:hAnsiTheme="minorHAnsi" w:cstheme="minorBidi"/>
            <w:color w:val="000000" w:themeColor="text1"/>
          </w:rPr>
          <w:fldChar w:fldCharType="separate"/>
        </w:r>
        <w:r w:rsidRPr="008E23C2">
          <w:rPr>
            <w:rStyle w:val="Hyperlink"/>
            <w:rFonts w:asciiTheme="minorHAnsi" w:eastAsiaTheme="minorEastAsia" w:hAnsiTheme="minorHAnsi" w:cstheme="minorBidi"/>
          </w:rPr>
          <w:t>https://manage.windowsazure.com/microsoft.onmicrosoft.com#Workspaces/ServiceBusExtension/namespaces</w:t>
        </w:r>
        <w:r>
          <w:rPr>
            <w:rFonts w:asciiTheme="minorHAnsi" w:eastAsiaTheme="minorEastAsia" w:hAnsiTheme="minorHAnsi" w:cstheme="minorBidi"/>
            <w:color w:val="000000" w:themeColor="text1"/>
          </w:rPr>
          <w:fldChar w:fldCharType="end"/>
        </w:r>
        <w:r>
          <w:rPr>
            <w:rFonts w:asciiTheme="minorHAnsi" w:eastAsiaTheme="minorEastAsia" w:hAnsiTheme="minorHAnsi" w:cstheme="minorBidi"/>
            <w:color w:val="000000" w:themeColor="text1"/>
          </w:rPr>
          <w:t>)</w:t>
        </w:r>
      </w:ins>
    </w:p>
    <w:p w14:paraId="5D966C4D" w14:textId="03BAED6E" w:rsidR="00173E9E" w:rsidRDefault="00173E9E">
      <w:pPr>
        <w:pStyle w:val="ListParagraph"/>
        <w:numPr>
          <w:ilvl w:val="1"/>
          <w:numId w:val="23"/>
        </w:numPr>
        <w:rPr>
          <w:ins w:id="273" w:author="John Manaloto" w:date="2016-06-23T21:50:00Z"/>
          <w:rFonts w:asciiTheme="minorHAnsi" w:eastAsiaTheme="minorEastAsia" w:hAnsiTheme="minorHAnsi" w:cstheme="minorBidi"/>
          <w:color w:val="000000" w:themeColor="text1"/>
        </w:rPr>
        <w:pPrChange w:id="274" w:author="John Manaloto" w:date="2016-06-23T21:45:00Z">
          <w:pPr>
            <w:pStyle w:val="ListParagraph"/>
            <w:numPr>
              <w:numId w:val="5"/>
            </w:numPr>
            <w:ind w:left="384" w:hanging="360"/>
          </w:pPr>
        </w:pPrChange>
      </w:pPr>
      <w:ins w:id="275" w:author="John Manaloto" w:date="2016-06-23T21:46:00Z">
        <w:r>
          <w:rPr>
            <w:rFonts w:asciiTheme="minorHAnsi" w:eastAsiaTheme="minorEastAsia" w:hAnsiTheme="minorHAnsi" w:cstheme="minorBidi"/>
            <w:color w:val="000000" w:themeColor="text1"/>
          </w:rPr>
          <w:t xml:space="preserve">Click on the </w:t>
        </w:r>
        <w:r w:rsidR="00900384">
          <w:rPr>
            <w:rFonts w:asciiTheme="minorHAnsi" w:eastAsiaTheme="minorEastAsia" w:hAnsiTheme="minorHAnsi" w:cstheme="minorBidi"/>
            <w:color w:val="000000" w:themeColor="text1"/>
          </w:rPr>
          <w:t>namespace created in Step 1 -&gt; click TOPIC</w:t>
        </w:r>
      </w:ins>
      <w:ins w:id="276" w:author="John Manaloto" w:date="2016-06-23T21:47:00Z">
        <w:r w:rsidR="00900384">
          <w:rPr>
            <w:rFonts w:asciiTheme="minorHAnsi" w:eastAsiaTheme="minorEastAsia" w:hAnsiTheme="minorHAnsi" w:cstheme="minorBidi"/>
            <w:color w:val="000000" w:themeColor="text1"/>
          </w:rPr>
          <w:t xml:space="preserve">S -&gt; </w:t>
        </w:r>
      </w:ins>
      <w:ins w:id="277" w:author="John Manaloto" w:date="2016-06-23T21:53:00Z">
        <w:r w:rsidR="00900384">
          <w:rPr>
            <w:rFonts w:asciiTheme="minorHAnsi" w:eastAsiaTheme="minorEastAsia" w:hAnsiTheme="minorHAnsi" w:cstheme="minorBidi"/>
            <w:color w:val="000000" w:themeColor="text1"/>
          </w:rPr>
          <w:t>Verify</w:t>
        </w:r>
      </w:ins>
      <w:ins w:id="278" w:author="John Manaloto" w:date="2016-06-23T21:47:00Z">
        <w:r w:rsidR="00900384">
          <w:rPr>
            <w:rFonts w:asciiTheme="minorHAnsi" w:eastAsiaTheme="minorEastAsia" w:hAnsiTheme="minorHAnsi" w:cstheme="minorBidi"/>
            <w:color w:val="000000" w:themeColor="text1"/>
          </w:rPr>
          <w:t xml:space="preserve"> that a topic named hoteltopic (or the</w:t>
        </w:r>
      </w:ins>
      <w:ins w:id="279" w:author="John Manaloto" w:date="2016-06-23T21:48:00Z">
        <w:r w:rsidR="00900384">
          <w:rPr>
            <w:rFonts w:asciiTheme="minorHAnsi" w:eastAsiaTheme="minorEastAsia" w:hAnsiTheme="minorHAnsi" w:cstheme="minorBidi"/>
            <w:color w:val="000000" w:themeColor="text1"/>
          </w:rPr>
          <w:t xml:space="preserve"> topic</w:t>
        </w:r>
      </w:ins>
      <w:ins w:id="280" w:author="John Manaloto" w:date="2016-06-23T21:47:00Z">
        <w:r w:rsidR="00900384">
          <w:rPr>
            <w:rFonts w:asciiTheme="minorHAnsi" w:eastAsiaTheme="minorEastAsia" w:hAnsiTheme="minorHAnsi" w:cstheme="minorBidi"/>
            <w:color w:val="000000" w:themeColor="text1"/>
          </w:rPr>
          <w:t xml:space="preserve"> name you </w:t>
        </w:r>
      </w:ins>
      <w:ins w:id="281" w:author="John Manaloto" w:date="2016-06-23T21:48:00Z">
        <w:r w:rsidR="00900384">
          <w:rPr>
            <w:rFonts w:asciiTheme="minorHAnsi" w:eastAsiaTheme="minorEastAsia" w:hAnsiTheme="minorHAnsi" w:cstheme="minorBidi"/>
            <w:color w:val="000000" w:themeColor="text1"/>
          </w:rPr>
          <w:t xml:space="preserve">specified in </w:t>
        </w:r>
      </w:ins>
      <w:ins w:id="282" w:author="John Manaloto" w:date="2016-06-23T21:47:00Z">
        <w:r w:rsidR="00900384">
          <w:rPr>
            <w:rFonts w:asciiTheme="minorHAnsi" w:eastAsiaTheme="minorEastAsia" w:hAnsiTheme="minorHAnsi" w:cstheme="minorBidi"/>
            <w:color w:val="000000" w:themeColor="text1"/>
          </w:rPr>
          <w:t>step 2-2a)</w:t>
        </w:r>
      </w:ins>
      <w:ins w:id="283" w:author="John Manaloto" w:date="2016-06-23T21:53:00Z">
        <w:r w:rsidR="00900384">
          <w:rPr>
            <w:rFonts w:asciiTheme="minorHAnsi" w:eastAsiaTheme="minorEastAsia" w:hAnsiTheme="minorHAnsi" w:cstheme="minorBidi"/>
            <w:color w:val="000000" w:themeColor="text1"/>
          </w:rPr>
          <w:t xml:space="preserve"> has been created</w:t>
        </w:r>
      </w:ins>
    </w:p>
    <w:p w14:paraId="50FB8075" w14:textId="77FCD00B" w:rsidR="00900384" w:rsidRDefault="00900384">
      <w:pPr>
        <w:pStyle w:val="ListParagraph"/>
        <w:numPr>
          <w:ilvl w:val="2"/>
          <w:numId w:val="23"/>
        </w:numPr>
        <w:rPr>
          <w:ins w:id="284" w:author="John Manaloto" w:date="2016-06-23T21:52:00Z"/>
          <w:rFonts w:asciiTheme="minorHAnsi" w:eastAsiaTheme="minorEastAsia" w:hAnsiTheme="minorHAnsi" w:cstheme="minorBidi"/>
          <w:color w:val="000000" w:themeColor="text1"/>
        </w:rPr>
        <w:pPrChange w:id="285" w:author="John Manaloto" w:date="2016-06-23T21:50:00Z">
          <w:pPr>
            <w:pStyle w:val="ListParagraph"/>
            <w:numPr>
              <w:numId w:val="5"/>
            </w:numPr>
            <w:ind w:left="384" w:hanging="360"/>
          </w:pPr>
        </w:pPrChange>
      </w:pPr>
      <w:ins w:id="286" w:author="John Manaloto" w:date="2016-06-23T21:50:00Z">
        <w:r>
          <w:rPr>
            <w:rFonts w:asciiTheme="minorHAnsi" w:eastAsiaTheme="minorEastAsia" w:hAnsiTheme="minorHAnsi" w:cstheme="minorBidi"/>
            <w:color w:val="000000" w:themeColor="text1"/>
          </w:rPr>
          <w:t>Click on the topic -&gt; click CONFIGURE</w:t>
        </w:r>
      </w:ins>
      <w:ins w:id="287" w:author="John Manaloto" w:date="2016-06-23T21:51:00Z">
        <w:r>
          <w:rPr>
            <w:rFonts w:asciiTheme="minorHAnsi" w:eastAsiaTheme="minorEastAsia" w:hAnsiTheme="minorHAnsi" w:cstheme="minorBidi"/>
            <w:color w:val="000000" w:themeColor="text1"/>
          </w:rPr>
          <w:t xml:space="preserve">; make note of the available settings </w:t>
        </w:r>
      </w:ins>
      <w:ins w:id="288" w:author="John Manaloto" w:date="2016-06-23T21:56:00Z">
        <w:r>
          <w:rPr>
            <w:rFonts w:asciiTheme="minorHAnsi" w:eastAsiaTheme="minorEastAsia" w:hAnsiTheme="minorHAnsi" w:cstheme="minorBidi"/>
            <w:color w:val="000000" w:themeColor="text1"/>
          </w:rPr>
          <w:t xml:space="preserve">as </w:t>
        </w:r>
      </w:ins>
      <w:ins w:id="289" w:author="John Manaloto" w:date="2016-06-23T21:51:00Z">
        <w:r>
          <w:rPr>
            <w:rFonts w:asciiTheme="minorHAnsi" w:eastAsiaTheme="minorEastAsia" w:hAnsiTheme="minorHAnsi" w:cstheme="minorBidi"/>
            <w:color w:val="000000" w:themeColor="text1"/>
          </w:rPr>
          <w:t>shown below</w:t>
        </w:r>
      </w:ins>
    </w:p>
    <w:p w14:paraId="50ADDD52" w14:textId="66D407F0" w:rsidR="00900384" w:rsidRPr="00900384" w:rsidRDefault="00101C95" w:rsidP="00101C95">
      <w:pPr>
        <w:ind w:left="1118" w:firstLine="696"/>
        <w:rPr>
          <w:ins w:id="290" w:author="John Manaloto" w:date="2016-06-23T21:52:00Z"/>
          <w:rFonts w:asciiTheme="minorHAnsi" w:eastAsiaTheme="minorEastAsia" w:hAnsiTheme="minorHAnsi" w:cstheme="minorBidi"/>
          <w:color w:val="000000" w:themeColor="text1"/>
          <w:rPrChange w:id="291" w:author="John Manaloto" w:date="2016-06-23T21:52:00Z">
            <w:rPr>
              <w:ins w:id="292" w:author="John Manaloto" w:date="2016-06-23T21:52:00Z"/>
            </w:rPr>
          </w:rPrChange>
        </w:rPr>
        <w:pPrChange w:id="293" w:author="John Manaloto" w:date="2016-06-25T16:43:00Z">
          <w:pPr>
            <w:pStyle w:val="ListParagraph"/>
            <w:numPr>
              <w:numId w:val="5"/>
            </w:numPr>
            <w:ind w:left="384" w:hanging="360"/>
          </w:pPr>
        </w:pPrChange>
      </w:pPr>
      <w:ins w:id="294" w:author="John Manaloto" w:date="2016-06-25T16:42:00Z">
        <w:r>
          <w:rPr>
            <w:rFonts w:asciiTheme="minorHAnsi" w:eastAsiaTheme="minorEastAsia" w:hAnsiTheme="minorHAnsi" w:cstheme="minorBidi"/>
            <w:noProof/>
            <w:color w:val="000000" w:themeColor="text1"/>
          </w:rPr>
          <w:drawing>
            <wp:inline distT="0" distB="0" distL="0" distR="0" wp14:anchorId="4E0F1B01" wp14:editId="2AD274B5">
              <wp:extent cx="3566160" cy="17945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1794510"/>
                      </a:xfrm>
                      <a:prstGeom prst="rect">
                        <a:avLst/>
                      </a:prstGeom>
                      <a:noFill/>
                      <a:ln>
                        <a:noFill/>
                      </a:ln>
                    </pic:spPr>
                  </pic:pic>
                </a:graphicData>
              </a:graphic>
            </wp:inline>
          </w:drawing>
        </w:r>
      </w:ins>
    </w:p>
    <w:p w14:paraId="0F9B8949" w14:textId="328DDA55" w:rsidR="00900384" w:rsidRDefault="00900384">
      <w:pPr>
        <w:pStyle w:val="ListParagraph"/>
        <w:numPr>
          <w:ilvl w:val="2"/>
          <w:numId w:val="23"/>
        </w:numPr>
        <w:rPr>
          <w:ins w:id="295" w:author="John Manaloto" w:date="2016-06-23T21:55:00Z"/>
          <w:rFonts w:asciiTheme="minorHAnsi" w:eastAsiaTheme="minorEastAsia" w:hAnsiTheme="minorHAnsi" w:cstheme="minorBidi"/>
          <w:color w:val="000000" w:themeColor="text1"/>
        </w:rPr>
        <w:pPrChange w:id="296" w:author="John Manaloto" w:date="2016-06-23T21:50:00Z">
          <w:pPr>
            <w:pStyle w:val="ListParagraph"/>
            <w:numPr>
              <w:numId w:val="5"/>
            </w:numPr>
            <w:ind w:left="384" w:hanging="360"/>
          </w:pPr>
        </w:pPrChange>
      </w:pPr>
      <w:ins w:id="297" w:author="John Manaloto" w:date="2016-06-23T21:52:00Z">
        <w:r>
          <w:rPr>
            <w:rFonts w:asciiTheme="minorHAnsi" w:eastAsiaTheme="minorEastAsia" w:hAnsiTheme="minorHAnsi" w:cstheme="minorBidi"/>
            <w:color w:val="000000" w:themeColor="text1"/>
          </w:rPr>
          <w:t>Click SUBSCRIPTIONS</w:t>
        </w:r>
      </w:ins>
      <w:ins w:id="298" w:author="John Manaloto" w:date="2016-06-23T21:53:00Z">
        <w:r>
          <w:rPr>
            <w:rFonts w:asciiTheme="minorHAnsi" w:eastAsiaTheme="minorEastAsia" w:hAnsiTheme="minorHAnsi" w:cstheme="minorBidi"/>
            <w:color w:val="000000" w:themeColor="text1"/>
          </w:rPr>
          <w:t xml:space="preserve"> -&gt; Verify that a subscription named transactions (or the subscription name you specified in step 2-2a) has been created</w:t>
        </w:r>
      </w:ins>
    </w:p>
    <w:p w14:paraId="06FDB265" w14:textId="41DE0AF3" w:rsidR="00900384" w:rsidRDefault="00900384">
      <w:pPr>
        <w:pStyle w:val="ListParagraph"/>
        <w:numPr>
          <w:ilvl w:val="2"/>
          <w:numId w:val="23"/>
        </w:numPr>
        <w:rPr>
          <w:ins w:id="299" w:author="John Manaloto" w:date="2016-06-23T21:55:00Z"/>
          <w:rFonts w:asciiTheme="minorHAnsi" w:eastAsiaTheme="minorEastAsia" w:hAnsiTheme="minorHAnsi" w:cstheme="minorBidi"/>
          <w:color w:val="000000" w:themeColor="text1"/>
        </w:rPr>
        <w:pPrChange w:id="300" w:author="John Manaloto" w:date="2016-06-23T21:55:00Z">
          <w:pPr>
            <w:pStyle w:val="ListParagraph"/>
            <w:numPr>
              <w:numId w:val="5"/>
            </w:numPr>
            <w:ind w:left="384" w:hanging="360"/>
          </w:pPr>
        </w:pPrChange>
      </w:pPr>
      <w:ins w:id="301" w:author="John Manaloto" w:date="2016-06-23T21:55:00Z">
        <w:r>
          <w:rPr>
            <w:rFonts w:asciiTheme="minorHAnsi" w:eastAsiaTheme="minorEastAsia" w:hAnsiTheme="minorHAnsi" w:cstheme="minorBidi"/>
            <w:color w:val="000000" w:themeColor="text1"/>
          </w:rPr>
          <w:t xml:space="preserve">Click the edit icon at the bottom of the page. Make note of the available settings </w:t>
        </w:r>
      </w:ins>
      <w:ins w:id="302" w:author="John Manaloto" w:date="2016-06-23T21:56:00Z">
        <w:r>
          <w:rPr>
            <w:rFonts w:asciiTheme="minorHAnsi" w:eastAsiaTheme="minorEastAsia" w:hAnsiTheme="minorHAnsi" w:cstheme="minorBidi"/>
            <w:color w:val="000000" w:themeColor="text1"/>
          </w:rPr>
          <w:t xml:space="preserve">as </w:t>
        </w:r>
      </w:ins>
      <w:ins w:id="303" w:author="John Manaloto" w:date="2016-06-23T21:55:00Z">
        <w:r>
          <w:rPr>
            <w:rFonts w:asciiTheme="minorHAnsi" w:eastAsiaTheme="minorEastAsia" w:hAnsiTheme="minorHAnsi" w:cstheme="minorBidi"/>
            <w:color w:val="000000" w:themeColor="text1"/>
          </w:rPr>
          <w:t>shown below</w:t>
        </w:r>
      </w:ins>
    </w:p>
    <w:p w14:paraId="39473157" w14:textId="18AC1E6F" w:rsidR="00900384" w:rsidRPr="00900384" w:rsidRDefault="00101C95" w:rsidP="00101C95">
      <w:pPr>
        <w:ind w:left="744" w:firstLine="0"/>
        <w:rPr>
          <w:ins w:id="304" w:author="John Manaloto" w:date="2016-06-23T21:54:00Z"/>
          <w:rFonts w:asciiTheme="minorHAnsi" w:eastAsiaTheme="minorEastAsia" w:hAnsiTheme="minorHAnsi" w:cstheme="minorBidi"/>
          <w:color w:val="000000" w:themeColor="text1"/>
          <w:rPrChange w:id="305" w:author="John Manaloto" w:date="2016-06-23T21:56:00Z">
            <w:rPr>
              <w:ins w:id="306" w:author="John Manaloto" w:date="2016-06-23T21:54:00Z"/>
            </w:rPr>
          </w:rPrChange>
        </w:rPr>
        <w:pPrChange w:id="307" w:author="John Manaloto" w:date="2016-06-25T16:42:00Z">
          <w:pPr>
            <w:pStyle w:val="ListParagraph"/>
            <w:numPr>
              <w:numId w:val="5"/>
            </w:numPr>
            <w:ind w:left="384" w:hanging="360"/>
          </w:pPr>
        </w:pPrChange>
      </w:pPr>
      <w:ins w:id="308" w:author="John Manaloto" w:date="2016-06-25T16:42:00Z">
        <w:r>
          <w:rPr>
            <w:rFonts w:asciiTheme="minorHAnsi" w:eastAsiaTheme="minorEastAsia" w:hAnsiTheme="minorHAnsi" w:cstheme="minorBidi"/>
            <w:noProof/>
            <w:color w:val="000000" w:themeColor="text1"/>
          </w:rPr>
          <w:drawing>
            <wp:inline distT="0" distB="0" distL="0" distR="0" wp14:anchorId="33ECFEB8" wp14:editId="73E7A4D9">
              <wp:extent cx="3566160" cy="3320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3320415"/>
                      </a:xfrm>
                      <a:prstGeom prst="rect">
                        <a:avLst/>
                      </a:prstGeom>
                      <a:noFill/>
                      <a:ln>
                        <a:noFill/>
                      </a:ln>
                    </pic:spPr>
                  </pic:pic>
                </a:graphicData>
              </a:graphic>
            </wp:inline>
          </w:drawing>
        </w:r>
      </w:ins>
    </w:p>
    <w:p w14:paraId="3E53FCF3" w14:textId="77777777" w:rsidR="00900384" w:rsidRDefault="00900384">
      <w:pPr>
        <w:pStyle w:val="ListParagraph"/>
        <w:ind w:left="0" w:firstLine="0"/>
        <w:rPr>
          <w:ins w:id="309" w:author="John Manaloto" w:date="2016-06-23T21:53:00Z"/>
          <w:rFonts w:asciiTheme="minorHAnsi" w:eastAsiaTheme="minorEastAsia" w:hAnsiTheme="minorHAnsi" w:cstheme="minorBidi"/>
          <w:color w:val="000000" w:themeColor="text1"/>
        </w:rPr>
        <w:pPrChange w:id="310" w:author="John Manaloto" w:date="2016-06-23T21:54:00Z">
          <w:pPr>
            <w:pStyle w:val="ListParagraph"/>
            <w:numPr>
              <w:numId w:val="5"/>
            </w:numPr>
            <w:ind w:left="384" w:hanging="360"/>
          </w:pPr>
        </w:pPrChange>
      </w:pPr>
    </w:p>
    <w:p w14:paraId="1EC56E50" w14:textId="5B216BDE" w:rsidR="00900384" w:rsidRDefault="00900384">
      <w:pPr>
        <w:pStyle w:val="ListParagraph"/>
        <w:numPr>
          <w:ilvl w:val="0"/>
          <w:numId w:val="23"/>
        </w:numPr>
        <w:rPr>
          <w:ins w:id="311" w:author="John Manaloto" w:date="2016-06-23T21:58:00Z"/>
          <w:rFonts w:asciiTheme="minorHAnsi" w:eastAsiaTheme="minorEastAsia" w:hAnsiTheme="minorHAnsi" w:cstheme="minorBidi"/>
          <w:color w:val="000000" w:themeColor="text1"/>
        </w:rPr>
        <w:pPrChange w:id="312" w:author="John Manaloto" w:date="2016-06-23T21:57:00Z">
          <w:pPr>
            <w:pStyle w:val="ListParagraph"/>
            <w:numPr>
              <w:numId w:val="5"/>
            </w:numPr>
            <w:ind w:left="384" w:hanging="360"/>
          </w:pPr>
        </w:pPrChange>
      </w:pPr>
      <w:ins w:id="313" w:author="John Manaloto" w:date="2016-06-23T21:57:00Z">
        <w:r>
          <w:rPr>
            <w:rFonts w:asciiTheme="minorHAnsi" w:eastAsiaTheme="minorEastAsia" w:hAnsiTheme="minorHAnsi" w:cstheme="minorBidi"/>
            <w:color w:val="000000" w:themeColor="text1"/>
          </w:rPr>
          <w:t>In the MessagePublisher client, type 1 in the console and hit enter</w:t>
        </w:r>
      </w:ins>
    </w:p>
    <w:p w14:paraId="2C34050F" w14:textId="5AF3AC71" w:rsidR="00400B4E" w:rsidRPr="00900384" w:rsidRDefault="00400B4E">
      <w:pPr>
        <w:pStyle w:val="ListParagraph"/>
        <w:numPr>
          <w:ilvl w:val="1"/>
          <w:numId w:val="23"/>
        </w:numPr>
        <w:rPr>
          <w:ins w:id="314" w:author="John Manaloto" w:date="2016-06-23T21:51:00Z"/>
          <w:rFonts w:asciiTheme="minorHAnsi" w:eastAsiaTheme="minorEastAsia" w:hAnsiTheme="minorHAnsi" w:cstheme="minorBidi"/>
          <w:color w:val="000000" w:themeColor="text1"/>
          <w:rPrChange w:id="315" w:author="John Manaloto" w:date="2016-06-23T21:57:00Z">
            <w:rPr>
              <w:ins w:id="316" w:author="John Manaloto" w:date="2016-06-23T21:51:00Z"/>
            </w:rPr>
          </w:rPrChange>
        </w:rPr>
        <w:pPrChange w:id="317" w:author="John Manaloto" w:date="2016-06-23T21:58:00Z">
          <w:pPr>
            <w:pStyle w:val="ListParagraph"/>
            <w:numPr>
              <w:numId w:val="5"/>
            </w:numPr>
            <w:ind w:left="384" w:hanging="360"/>
          </w:pPr>
        </w:pPrChange>
      </w:pPr>
      <w:ins w:id="318" w:author="John Manaloto" w:date="2016-06-23T21:59:00Z">
        <w:r>
          <w:rPr>
            <w:rFonts w:asciiTheme="minorHAnsi" w:eastAsiaTheme="minorEastAsia" w:hAnsiTheme="minorHAnsi" w:cstheme="minorBidi"/>
            <w:color w:val="000000" w:themeColor="text1"/>
          </w:rPr>
          <w:t>Within the Azure classic portal, navigate to the Service Bus topic subscription and verify that a message has been created; see below</w:t>
        </w:r>
      </w:ins>
      <w:ins w:id="319" w:author="John Manaloto" w:date="2016-06-23T21:58:00Z">
        <w:r>
          <w:rPr>
            <w:rFonts w:asciiTheme="minorHAnsi" w:eastAsiaTheme="minorEastAsia" w:hAnsiTheme="minorHAnsi" w:cstheme="minorBidi"/>
            <w:color w:val="000000" w:themeColor="text1"/>
          </w:rPr>
          <w:t xml:space="preserve"> </w:t>
        </w:r>
      </w:ins>
    </w:p>
    <w:p w14:paraId="44446C41" w14:textId="635248CB" w:rsidR="00900384" w:rsidRPr="00173E9E" w:rsidRDefault="00400B4E">
      <w:pPr>
        <w:pStyle w:val="ListParagraph"/>
        <w:ind w:left="0" w:firstLine="0"/>
        <w:rPr>
          <w:rFonts w:asciiTheme="minorHAnsi" w:eastAsiaTheme="minorEastAsia" w:hAnsiTheme="minorHAnsi" w:cstheme="minorBidi"/>
          <w:color w:val="000000" w:themeColor="text1"/>
          <w:rPrChange w:id="320" w:author="John Manaloto" w:date="2016-06-23T21:43:00Z">
            <w:rPr/>
          </w:rPrChange>
        </w:rPr>
        <w:pPrChange w:id="321" w:author="John Manaloto" w:date="2016-06-23T21:51:00Z">
          <w:pPr>
            <w:pStyle w:val="ListParagraph"/>
            <w:numPr>
              <w:numId w:val="5"/>
            </w:numPr>
            <w:ind w:left="384" w:hanging="360"/>
          </w:pPr>
        </w:pPrChange>
      </w:pPr>
      <w:ins w:id="322" w:author="John Manaloto" w:date="2016-06-23T22:01:00Z">
        <w:r>
          <w:rPr>
            <w:rFonts w:asciiTheme="minorHAnsi" w:eastAsiaTheme="minorEastAsia" w:hAnsiTheme="minorHAnsi" w:cstheme="minorBidi"/>
            <w:noProof/>
            <w:color w:val="000000" w:themeColor="text1"/>
          </w:rPr>
          <w:drawing>
            <wp:inline distT="0" distB="0" distL="0" distR="0" wp14:anchorId="1178BDAD" wp14:editId="711C3CB8">
              <wp:extent cx="6235065"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5065" cy="1474470"/>
                      </a:xfrm>
                      <a:prstGeom prst="rect">
                        <a:avLst/>
                      </a:prstGeom>
                      <a:noFill/>
                      <a:ln>
                        <a:noFill/>
                      </a:ln>
                    </pic:spPr>
                  </pic:pic>
                </a:graphicData>
              </a:graphic>
            </wp:inline>
          </w:drawing>
        </w:r>
      </w:ins>
    </w:p>
    <w:p w14:paraId="7B506685" w14:textId="77777777" w:rsidR="001920C1" w:rsidRPr="00D8788D" w:rsidRDefault="001920C1" w:rsidP="00D8788D"/>
    <w:p w14:paraId="0EBBE4F6" w14:textId="4AE3593C" w:rsidR="00ED326C" w:rsidRDefault="00ED326C" w:rsidP="00732131">
      <w:pPr>
        <w:pStyle w:val="Heading2"/>
        <w:rPr>
          <w:ins w:id="323" w:author="John Manaloto" w:date="2016-06-25T16:38:00Z"/>
        </w:rPr>
        <w:pPrChange w:id="324" w:author="John Manaloto" w:date="2016-06-25T11:57:00Z">
          <w:pPr/>
        </w:pPrChange>
      </w:pPr>
      <w:bookmarkStart w:id="325" w:name="_Toc454636465"/>
      <w:ins w:id="326" w:author="John Manaloto" w:date="2016-06-25T16:38:00Z">
        <w:r>
          <w:t xml:space="preserve">Create </w:t>
        </w:r>
        <w:r w:rsidR="009F57CD">
          <w:t>Resources in the Azure Portal</w:t>
        </w:r>
        <w:bookmarkEnd w:id="325"/>
      </w:ins>
    </w:p>
    <w:p w14:paraId="1D92B9E7" w14:textId="4BCC27DF" w:rsidR="009F57CD" w:rsidRPr="009F57CD" w:rsidRDefault="009F57CD" w:rsidP="009F57CD">
      <w:pPr>
        <w:rPr>
          <w:ins w:id="327" w:author="John Manaloto" w:date="2016-06-25T16:38:00Z"/>
          <w:rPrChange w:id="328" w:author="John Manaloto" w:date="2016-06-25T16:38:00Z">
            <w:rPr>
              <w:ins w:id="329" w:author="John Manaloto" w:date="2016-06-25T16:38:00Z"/>
            </w:rPr>
          </w:rPrChange>
        </w:rPr>
        <w:pPrChange w:id="330" w:author="John Manaloto" w:date="2016-06-25T16:38:00Z">
          <w:pPr/>
        </w:pPrChange>
      </w:pPr>
      <w:ins w:id="331" w:author="John Manaloto" w:date="2016-06-25T16:39:00Z">
        <w:r>
          <w:t>Resource groups provide a container for a functional grouping of one or more Azure services. Resource groups make it convenient to manage (view, edit, delete, update, deploy) individual resources or all resources within a group. Resource groups are a key element of the Azure Resource Manager (ARM) model. This is also known as Azure V2. With the exception of Azure Service Bus, all services within this lab are managed using ARM/V2.</w:t>
        </w:r>
      </w:ins>
    </w:p>
    <w:p w14:paraId="331BDB39" w14:textId="034BD1CA" w:rsidR="7910F3D9" w:rsidDel="00BA5B20" w:rsidRDefault="7910F3D9" w:rsidP="009F57CD">
      <w:pPr>
        <w:pStyle w:val="Heading3"/>
        <w:rPr>
          <w:del w:id="332" w:author="Unknown"/>
        </w:rPr>
        <w:pPrChange w:id="333" w:author="John Manaloto" w:date="2016-06-25T16:39:00Z">
          <w:pPr/>
        </w:pPrChange>
      </w:pPr>
      <w:bookmarkStart w:id="334" w:name="_Toc454636466"/>
      <w:r>
        <w:t xml:space="preserve">Step </w:t>
      </w:r>
      <w:del w:id="335" w:author="John Manaloto" w:date="2016-06-25T11:45:00Z">
        <w:r w:rsidDel="00BA5B20">
          <w:delText xml:space="preserve">3 </w:delText>
        </w:r>
      </w:del>
      <w:ins w:id="336" w:author="John Manaloto" w:date="2016-06-25T11:45:00Z">
        <w:r w:rsidR="00BA5B20">
          <w:t>4</w:t>
        </w:r>
        <w:r w:rsidR="00BA5B20">
          <w:t xml:space="preserve"> </w:t>
        </w:r>
      </w:ins>
      <w:r>
        <w:t xml:space="preserve">Create a </w:t>
      </w:r>
      <w:del w:id="337" w:author="John Manaloto" w:date="2016-06-25T11:45:00Z">
        <w:r w:rsidDel="00BA5B20">
          <w:delText>Logic App</w:delText>
        </w:r>
      </w:del>
      <w:ins w:id="338" w:author="John Manaloto" w:date="2016-06-25T11:45:00Z">
        <w:r w:rsidR="00BA5B20">
          <w:t>Resource Group</w:t>
        </w:r>
      </w:ins>
      <w:bookmarkEnd w:id="334"/>
    </w:p>
    <w:p w14:paraId="0C8B055E" w14:textId="77777777" w:rsidR="00BA5B20" w:rsidRDefault="00BA5B20" w:rsidP="009F57CD">
      <w:pPr>
        <w:pStyle w:val="Heading3"/>
        <w:rPr>
          <w:ins w:id="339" w:author="John Manaloto" w:date="2016-06-25T11:46:00Z"/>
        </w:rPr>
        <w:pPrChange w:id="340" w:author="John Manaloto" w:date="2016-06-25T16:39:00Z">
          <w:pPr/>
        </w:pPrChange>
      </w:pPr>
    </w:p>
    <w:p w14:paraId="66A9A2A4" w14:textId="2934EDB7" w:rsidR="00732131" w:rsidRDefault="00732131" w:rsidP="00732131">
      <w:pPr>
        <w:pStyle w:val="ListParagraph"/>
        <w:numPr>
          <w:ilvl w:val="0"/>
          <w:numId w:val="24"/>
        </w:numPr>
        <w:rPr>
          <w:ins w:id="341" w:author="John Manaloto" w:date="2016-06-25T11:52:00Z"/>
        </w:rPr>
        <w:pPrChange w:id="342" w:author="John Manaloto" w:date="2016-06-25T11:52:00Z">
          <w:pPr/>
        </w:pPrChange>
      </w:pPr>
      <w:ins w:id="343" w:author="John Manaloto" w:date="2016-06-25T11:52:00Z">
        <w:r>
          <w:t>Login to the Microsoft Azure Portal (</w:t>
        </w:r>
        <w:r>
          <w:fldChar w:fldCharType="begin"/>
        </w:r>
        <w:r>
          <w:instrText xml:space="preserve"> HYPERLINK "https://portal.azure.com" </w:instrText>
        </w:r>
        <w:r>
          <w:fldChar w:fldCharType="separate"/>
        </w:r>
        <w:r w:rsidRPr="00C44D92">
          <w:rPr>
            <w:rStyle w:val="Hyperlink"/>
          </w:rPr>
          <w:t>https://portal.azure.com</w:t>
        </w:r>
        <w:r>
          <w:fldChar w:fldCharType="end"/>
        </w:r>
        <w:r>
          <w:t>)</w:t>
        </w:r>
      </w:ins>
    </w:p>
    <w:p w14:paraId="44BBAAA9" w14:textId="5179D3F7" w:rsidR="00A759E9" w:rsidRPr="00A759E9" w:rsidRDefault="00732131" w:rsidP="00A759E9">
      <w:pPr>
        <w:pStyle w:val="ListParagraph"/>
        <w:numPr>
          <w:ilvl w:val="0"/>
          <w:numId w:val="24"/>
        </w:numPr>
        <w:rPr>
          <w:ins w:id="344" w:author="John Manaloto" w:date="2016-06-25T11:52:00Z"/>
          <w:rFonts w:asciiTheme="minorHAnsi" w:eastAsiaTheme="minorEastAsia" w:hAnsiTheme="minorHAnsi" w:cstheme="minorBidi"/>
          <w:color w:val="000000" w:themeColor="text1"/>
          <w:rPrChange w:id="345" w:author="John Manaloto" w:date="2016-06-25T12:04:00Z">
            <w:rPr>
              <w:ins w:id="346" w:author="John Manaloto" w:date="2016-06-25T11:52:00Z"/>
            </w:rPr>
          </w:rPrChange>
        </w:rPr>
        <w:pPrChange w:id="347" w:author="John Manaloto" w:date="2016-06-25T12:04:00Z">
          <w:pPr>
            <w:pStyle w:val="ListParagraph"/>
            <w:numPr>
              <w:numId w:val="24"/>
            </w:numPr>
            <w:ind w:left="374" w:hanging="360"/>
          </w:pPr>
        </w:pPrChange>
      </w:pPr>
      <w:ins w:id="348" w:author="John Manaloto" w:date="2016-06-25T11:52:00Z">
        <w:r>
          <w:t>Click Resource Groups in the left navigation pane</w:t>
        </w:r>
      </w:ins>
    </w:p>
    <w:p w14:paraId="7548109E" w14:textId="4072FE3B" w:rsidR="00A759E9" w:rsidRDefault="00732131" w:rsidP="009F57CD">
      <w:pPr>
        <w:pStyle w:val="ListParagraph"/>
        <w:numPr>
          <w:ilvl w:val="0"/>
          <w:numId w:val="24"/>
        </w:numPr>
        <w:rPr>
          <w:ins w:id="349" w:author="John Manaloto" w:date="2016-06-25T11:52:00Z"/>
        </w:rPr>
        <w:pPrChange w:id="350" w:author="John Manaloto" w:date="2016-06-25T16:40:00Z">
          <w:pPr/>
        </w:pPrChange>
      </w:pPr>
      <w:ins w:id="351" w:author="John Manaloto" w:date="2016-06-25T11:52:00Z">
        <w:r>
          <w:t>In the Resource Groups blade, click + to create a new resource group</w:t>
        </w:r>
      </w:ins>
    </w:p>
    <w:p w14:paraId="407D00E1" w14:textId="4C57A828" w:rsidR="00A759E9" w:rsidRDefault="00732131" w:rsidP="00A759E9">
      <w:pPr>
        <w:pStyle w:val="ListParagraph"/>
        <w:numPr>
          <w:ilvl w:val="0"/>
          <w:numId w:val="24"/>
        </w:numPr>
        <w:rPr>
          <w:ins w:id="352" w:author="John Manaloto" w:date="2016-06-25T11:52:00Z"/>
        </w:rPr>
        <w:pPrChange w:id="353" w:author="John Manaloto" w:date="2016-06-25T12:04:00Z">
          <w:pPr/>
        </w:pPrChange>
      </w:pPr>
      <w:ins w:id="354" w:author="John Manaloto" w:date="2016-06-25T11:52:00Z">
        <w:r>
          <w:t>In the Resource group blade, provide the following information:</w:t>
        </w:r>
      </w:ins>
    </w:p>
    <w:p w14:paraId="343CC0BD" w14:textId="366EED3E" w:rsidR="00732131" w:rsidRDefault="00732131" w:rsidP="00732131">
      <w:pPr>
        <w:pStyle w:val="ListParagraph"/>
        <w:numPr>
          <w:ilvl w:val="1"/>
          <w:numId w:val="24"/>
        </w:numPr>
        <w:rPr>
          <w:ins w:id="355" w:author="John Manaloto" w:date="2016-06-25T11:52:00Z"/>
        </w:rPr>
        <w:pPrChange w:id="356" w:author="John Manaloto" w:date="2016-06-25T11:52:00Z">
          <w:pPr/>
        </w:pPrChange>
      </w:pPr>
      <w:ins w:id="357" w:author="John Manaloto" w:date="2016-06-25T11:52:00Z">
        <w:r>
          <w:t>Resource group name (consider adding an -rg suffix)</w:t>
        </w:r>
      </w:ins>
    </w:p>
    <w:p w14:paraId="58902B01" w14:textId="3DD099F1" w:rsidR="00732131" w:rsidRDefault="00732131" w:rsidP="00732131">
      <w:pPr>
        <w:pStyle w:val="ListParagraph"/>
        <w:numPr>
          <w:ilvl w:val="1"/>
          <w:numId w:val="24"/>
        </w:numPr>
        <w:rPr>
          <w:ins w:id="358" w:author="John Manaloto" w:date="2016-06-25T11:53:00Z"/>
        </w:rPr>
        <w:pPrChange w:id="359" w:author="John Manaloto" w:date="2016-06-25T11:52:00Z">
          <w:pPr/>
        </w:pPrChange>
      </w:pPr>
      <w:ins w:id="360" w:author="John Manaloto" w:date="2016-06-25T11:53:00Z">
        <w:r>
          <w:t>Subscription – choose a subscription if you have multiple subscriptions</w:t>
        </w:r>
      </w:ins>
    </w:p>
    <w:p w14:paraId="06AE76F7" w14:textId="78E6462F" w:rsidR="00732131" w:rsidRDefault="00732131" w:rsidP="00732131">
      <w:pPr>
        <w:pStyle w:val="ListParagraph"/>
        <w:numPr>
          <w:ilvl w:val="1"/>
          <w:numId w:val="24"/>
        </w:numPr>
        <w:rPr>
          <w:ins w:id="361" w:author="John Manaloto" w:date="2016-06-25T12:05:00Z"/>
        </w:rPr>
        <w:pPrChange w:id="362" w:author="John Manaloto" w:date="2016-06-25T11:52:00Z">
          <w:pPr/>
        </w:pPrChange>
      </w:pPr>
      <w:ins w:id="363" w:author="John Manaloto" w:date="2016-06-25T11:54:00Z">
        <w:r>
          <w:t>Resource group location – select the location nearest you (ex. West US)</w:t>
        </w:r>
      </w:ins>
    </w:p>
    <w:p w14:paraId="351F742F" w14:textId="20DFA6DB" w:rsidR="00A759E9" w:rsidRDefault="00101C95" w:rsidP="00A759E9">
      <w:pPr>
        <w:ind w:left="384"/>
        <w:rPr>
          <w:ins w:id="364" w:author="John Manaloto" w:date="2016-06-25T11:54:00Z"/>
        </w:rPr>
        <w:pPrChange w:id="365" w:author="John Manaloto" w:date="2016-06-25T12:05:00Z">
          <w:pPr/>
        </w:pPrChange>
      </w:pPr>
      <w:ins w:id="366" w:author="John Manaloto" w:date="2016-06-25T16:41:00Z">
        <w:r>
          <w:rPr>
            <w:noProof/>
          </w:rPr>
          <w:drawing>
            <wp:inline distT="0" distB="0" distL="0" distR="0" wp14:anchorId="3B01E4A6" wp14:editId="20C0D608">
              <wp:extent cx="3566160" cy="25317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160" cy="2531745"/>
                      </a:xfrm>
                      <a:prstGeom prst="rect">
                        <a:avLst/>
                      </a:prstGeom>
                      <a:noFill/>
                      <a:ln>
                        <a:noFill/>
                      </a:ln>
                    </pic:spPr>
                  </pic:pic>
                </a:graphicData>
              </a:graphic>
            </wp:inline>
          </w:drawing>
        </w:r>
      </w:ins>
    </w:p>
    <w:p w14:paraId="115F322A" w14:textId="7BDA9B51" w:rsidR="00732131" w:rsidRDefault="00732131" w:rsidP="00732131">
      <w:pPr>
        <w:pStyle w:val="ListParagraph"/>
        <w:numPr>
          <w:ilvl w:val="0"/>
          <w:numId w:val="24"/>
        </w:numPr>
        <w:rPr>
          <w:ins w:id="367" w:author="John Manaloto" w:date="2016-06-25T11:52:00Z"/>
        </w:rPr>
        <w:pPrChange w:id="368" w:author="John Manaloto" w:date="2016-06-25T11:54:00Z">
          <w:pPr/>
        </w:pPrChange>
      </w:pPr>
      <w:ins w:id="369" w:author="John Manaloto" w:date="2016-06-25T11:54:00Z">
        <w:r>
          <w:t>Click Create (all</w:t>
        </w:r>
      </w:ins>
      <w:ins w:id="370" w:author="John Manaloto" w:date="2016-06-25T11:55:00Z">
        <w:r>
          <w:t>ow a few seconds for the resource group to be created)</w:t>
        </w:r>
      </w:ins>
    </w:p>
    <w:p w14:paraId="0DDB6A75" w14:textId="4C59B2D3" w:rsidR="00101C95" w:rsidRDefault="00101C95" w:rsidP="00101C95">
      <w:pPr>
        <w:pStyle w:val="Heading3"/>
        <w:rPr>
          <w:ins w:id="371" w:author="John Manaloto" w:date="2016-06-25T16:51:00Z"/>
        </w:rPr>
        <w:pPrChange w:id="372" w:author="John Manaloto" w:date="2016-06-25T16:40:00Z">
          <w:pPr/>
        </w:pPrChange>
      </w:pPr>
      <w:bookmarkStart w:id="373" w:name="_Toc454636467"/>
      <w:ins w:id="374" w:author="John Manaloto" w:date="2016-06-25T16:40:00Z">
        <w:r w:rsidRPr="00101C95">
          <w:rPr>
            <w:rPrChange w:id="375" w:author="John Manaloto" w:date="2016-06-25T16:40:00Z">
              <w:rPr/>
            </w:rPrChange>
          </w:rPr>
          <w:t>Step</w:t>
        </w:r>
        <w:r>
          <w:t xml:space="preserve"> 4a Create a Storage Account</w:t>
        </w:r>
      </w:ins>
      <w:bookmarkEnd w:id="373"/>
    </w:p>
    <w:p w14:paraId="282E1948" w14:textId="0EEA484A" w:rsidR="00893069" w:rsidRPr="00893069" w:rsidRDefault="00893069" w:rsidP="00893069">
      <w:pPr>
        <w:rPr>
          <w:ins w:id="376" w:author="John Manaloto" w:date="2016-06-25T16:46:00Z"/>
          <w:rPrChange w:id="377" w:author="John Manaloto" w:date="2016-06-25T16:51:00Z">
            <w:rPr>
              <w:ins w:id="378" w:author="John Manaloto" w:date="2016-06-25T16:46:00Z"/>
            </w:rPr>
          </w:rPrChange>
        </w:rPr>
        <w:pPrChange w:id="379" w:author="John Manaloto" w:date="2016-06-25T16:51:00Z">
          <w:pPr/>
        </w:pPrChange>
      </w:pPr>
      <w:ins w:id="380" w:author="John Manaloto" w:date="2016-06-25T16:51:00Z">
        <w:r>
          <w:t>This storage account will be used to store all diagnostics information.</w:t>
        </w:r>
      </w:ins>
    </w:p>
    <w:p w14:paraId="58CEAD5F" w14:textId="77777777" w:rsidR="00101C95" w:rsidRDefault="00101C95" w:rsidP="00101C95">
      <w:pPr>
        <w:pStyle w:val="ListParagraph"/>
        <w:numPr>
          <w:ilvl w:val="0"/>
          <w:numId w:val="25"/>
        </w:numPr>
        <w:rPr>
          <w:ins w:id="381" w:author="John Manaloto" w:date="2016-06-25T16:47:00Z"/>
        </w:rPr>
        <w:pPrChange w:id="382" w:author="John Manaloto" w:date="2016-06-25T16:46:00Z">
          <w:pPr/>
        </w:pPrChange>
      </w:pPr>
      <w:ins w:id="383" w:author="John Manaloto" w:date="2016-06-25T16:46:00Z">
        <w:r>
          <w:t>Within the Azure Portal, navigate to Storage accounts</w:t>
        </w:r>
      </w:ins>
    </w:p>
    <w:p w14:paraId="7D3C6D4F" w14:textId="77777777" w:rsidR="00101C95" w:rsidRDefault="00101C95" w:rsidP="00101C95">
      <w:pPr>
        <w:pStyle w:val="ListParagraph"/>
        <w:numPr>
          <w:ilvl w:val="0"/>
          <w:numId w:val="25"/>
        </w:numPr>
        <w:rPr>
          <w:ins w:id="384" w:author="John Manaloto" w:date="2016-06-25T16:47:00Z"/>
        </w:rPr>
        <w:pPrChange w:id="385" w:author="John Manaloto" w:date="2016-06-25T16:46:00Z">
          <w:pPr/>
        </w:pPrChange>
      </w:pPr>
      <w:ins w:id="386" w:author="John Manaloto" w:date="2016-06-25T16:47:00Z">
        <w:r>
          <w:t>Within the storage accounts blade, click add</w:t>
        </w:r>
      </w:ins>
    </w:p>
    <w:p w14:paraId="5C405A2C" w14:textId="41D05927" w:rsidR="00101C95" w:rsidRDefault="00101C95" w:rsidP="00101C95">
      <w:pPr>
        <w:pStyle w:val="ListParagraph"/>
        <w:numPr>
          <w:ilvl w:val="0"/>
          <w:numId w:val="25"/>
        </w:numPr>
        <w:rPr>
          <w:ins w:id="387" w:author="John Manaloto" w:date="2016-06-25T16:48:00Z"/>
        </w:rPr>
        <w:pPrChange w:id="388" w:author="John Manaloto" w:date="2016-06-25T16:46:00Z">
          <w:pPr/>
        </w:pPrChange>
      </w:pPr>
      <w:ins w:id="389" w:author="John Manaloto" w:date="2016-06-25T16:47:00Z">
        <w:r>
          <w:t>In the Create storage account blade</w:t>
        </w:r>
      </w:ins>
      <w:ins w:id="390" w:author="John Manaloto" w:date="2016-06-25T16:48:00Z">
        <w:r>
          <w:t>, provide the following:</w:t>
        </w:r>
      </w:ins>
    </w:p>
    <w:p w14:paraId="70F91252" w14:textId="726DB624" w:rsidR="00101C95" w:rsidRDefault="00101C95" w:rsidP="00101C95">
      <w:pPr>
        <w:pStyle w:val="ListParagraph"/>
        <w:numPr>
          <w:ilvl w:val="1"/>
          <w:numId w:val="25"/>
        </w:numPr>
        <w:rPr>
          <w:ins w:id="391" w:author="John Manaloto" w:date="2016-06-25T16:49:00Z"/>
        </w:rPr>
        <w:pPrChange w:id="392" w:author="John Manaloto" w:date="2016-06-25T16:48:00Z">
          <w:pPr/>
        </w:pPrChange>
      </w:pPr>
      <w:ins w:id="393" w:author="John Manaloto" w:date="2016-06-25T16:48:00Z">
        <w:r>
          <w:t xml:space="preserve">Name – must be unique, all lower case, no special characters, </w:t>
        </w:r>
      </w:ins>
      <w:ins w:id="394" w:author="John Manaloto" w:date="2016-06-25T16:49:00Z">
        <w:r>
          <w:t>3-24 characters long</w:t>
        </w:r>
      </w:ins>
    </w:p>
    <w:p w14:paraId="75F16B60" w14:textId="6E0AE3A1" w:rsidR="00101C95" w:rsidRDefault="00893069" w:rsidP="00101C95">
      <w:pPr>
        <w:pStyle w:val="ListParagraph"/>
        <w:numPr>
          <w:ilvl w:val="1"/>
          <w:numId w:val="25"/>
        </w:numPr>
        <w:rPr>
          <w:ins w:id="395" w:author="John Manaloto" w:date="2016-06-25T16:49:00Z"/>
        </w:rPr>
        <w:pPrChange w:id="396" w:author="John Manaloto" w:date="2016-06-25T16:48:00Z">
          <w:pPr/>
        </w:pPrChange>
      </w:pPr>
      <w:ins w:id="397" w:author="John Manaloto" w:date="2016-06-25T16:49:00Z">
        <w:r>
          <w:t>Replication – Locally-redundant storage (LRS)</w:t>
        </w:r>
      </w:ins>
    </w:p>
    <w:p w14:paraId="32CB931F" w14:textId="0F54FBB5" w:rsidR="00893069" w:rsidRDefault="00893069" w:rsidP="00101C95">
      <w:pPr>
        <w:pStyle w:val="ListParagraph"/>
        <w:numPr>
          <w:ilvl w:val="1"/>
          <w:numId w:val="25"/>
        </w:numPr>
        <w:rPr>
          <w:ins w:id="398" w:author="John Manaloto" w:date="2016-06-25T16:50:00Z"/>
        </w:rPr>
        <w:pPrChange w:id="399" w:author="John Manaloto" w:date="2016-06-25T16:48:00Z">
          <w:pPr/>
        </w:pPrChange>
      </w:pPr>
      <w:ins w:id="400" w:author="John Manaloto" w:date="2016-06-25T16:49:00Z">
        <w:r>
          <w:t xml:space="preserve">Resource group </w:t>
        </w:r>
      </w:ins>
      <w:ins w:id="401" w:author="John Manaloto" w:date="2016-06-25T16:50:00Z">
        <w:r>
          <w:t>–</w:t>
        </w:r>
      </w:ins>
      <w:ins w:id="402" w:author="John Manaloto" w:date="2016-06-25T16:49:00Z">
        <w:r>
          <w:t xml:space="preserve"> </w:t>
        </w:r>
      </w:ins>
      <w:ins w:id="403" w:author="John Manaloto" w:date="2016-06-25T16:50:00Z">
        <w:r>
          <w:t>select “Use existing” and specify the resource group created in Step M-N</w:t>
        </w:r>
      </w:ins>
    </w:p>
    <w:p w14:paraId="4A490740" w14:textId="01D89ACC" w:rsidR="00893069" w:rsidRDefault="00893069" w:rsidP="00101C95">
      <w:pPr>
        <w:pStyle w:val="ListParagraph"/>
        <w:numPr>
          <w:ilvl w:val="1"/>
          <w:numId w:val="25"/>
        </w:numPr>
        <w:rPr>
          <w:ins w:id="404" w:author="John Manaloto" w:date="2016-06-25T16:50:00Z"/>
        </w:rPr>
        <w:pPrChange w:id="405" w:author="John Manaloto" w:date="2016-06-25T16:48:00Z">
          <w:pPr/>
        </w:pPrChange>
      </w:pPr>
      <w:ins w:id="406" w:author="John Manaloto" w:date="2016-06-25T16:50:00Z">
        <w:r>
          <w:t>Location – specify a location near you (ex. West US).</w:t>
        </w:r>
      </w:ins>
    </w:p>
    <w:p w14:paraId="6DB73D5A" w14:textId="76C54E59" w:rsidR="00893069" w:rsidRPr="00893069" w:rsidRDefault="00893069" w:rsidP="00893069">
      <w:pPr>
        <w:pStyle w:val="ListParagraph"/>
        <w:ind w:left="1094" w:firstLine="0"/>
        <w:rPr>
          <w:ins w:id="407" w:author="John Manaloto" w:date="2016-06-25T16:40:00Z"/>
          <w:color w:val="FF0000"/>
          <w:rPrChange w:id="408" w:author="John Manaloto" w:date="2016-06-25T16:50:00Z">
            <w:rPr>
              <w:ins w:id="409" w:author="John Manaloto" w:date="2016-06-25T16:40:00Z"/>
            </w:rPr>
          </w:rPrChange>
        </w:rPr>
        <w:pPrChange w:id="410" w:author="John Manaloto" w:date="2016-06-25T16:50:00Z">
          <w:pPr/>
        </w:pPrChange>
      </w:pPr>
      <w:ins w:id="411" w:author="John Manaloto" w:date="2016-06-25T16:50:00Z">
        <w:r>
          <w:rPr>
            <w:color w:val="FF0000"/>
          </w:rPr>
          <w:t>This same location must be used when you create a Logic Ap</w:t>
        </w:r>
      </w:ins>
      <w:ins w:id="412" w:author="John Manaloto" w:date="2016-06-25T16:51:00Z">
        <w:r>
          <w:rPr>
            <w:color w:val="FF0000"/>
          </w:rPr>
          <w:t>p below.</w:t>
        </w:r>
      </w:ins>
    </w:p>
    <w:p w14:paraId="69B6C2F4" w14:textId="2FFA9757" w:rsidR="00101C95" w:rsidRDefault="00101C95" w:rsidP="00BA5B20">
      <w:pPr>
        <w:rPr>
          <w:ins w:id="413" w:author="John Manaloto" w:date="2016-06-25T11:55:00Z"/>
        </w:rPr>
        <w:pPrChange w:id="414" w:author="John Manaloto" w:date="2016-06-25T11:46:00Z">
          <w:pPr/>
        </w:pPrChange>
      </w:pPr>
    </w:p>
    <w:p w14:paraId="38500A7F" w14:textId="0236508C" w:rsidR="00732131" w:rsidRDefault="00732131" w:rsidP="009F57CD">
      <w:pPr>
        <w:pStyle w:val="Heading3"/>
        <w:pPrChange w:id="415" w:author="John Manaloto" w:date="2016-06-25T16:39:00Z">
          <w:pPr/>
        </w:pPrChange>
      </w:pPr>
      <w:bookmarkStart w:id="416" w:name="_Toc454636468"/>
      <w:ins w:id="417" w:author="John Manaloto" w:date="2016-06-25T11:55:00Z">
        <w:r>
          <w:t>Step 5 Create a Logic App</w:t>
        </w:r>
      </w:ins>
      <w:bookmarkEnd w:id="416"/>
    </w:p>
    <w:p w14:paraId="397C30DE" w14:textId="129264EC" w:rsidR="7910F3D9" w:rsidDel="00BA5B20" w:rsidRDefault="7910F3D9" w:rsidP="00740D70">
      <w:pPr>
        <w:pStyle w:val="ListParagraph"/>
        <w:numPr>
          <w:ilvl w:val="0"/>
          <w:numId w:val="4"/>
        </w:numPr>
        <w:rPr>
          <w:del w:id="418" w:author="John Manaloto" w:date="2016-06-25T11:46:00Z"/>
          <w:rFonts w:asciiTheme="minorHAnsi" w:eastAsiaTheme="minorEastAsia" w:hAnsiTheme="minorHAnsi" w:cstheme="minorBidi"/>
          <w:color w:val="000000" w:themeColor="text1"/>
        </w:rPr>
        <w:pPrChange w:id="419" w:author="John Manaloto" w:date="2016-06-25T11:46:00Z">
          <w:pPr>
            <w:pStyle w:val="ListParagraph"/>
            <w:numPr>
              <w:numId w:val="4"/>
            </w:numPr>
            <w:ind w:hanging="360"/>
          </w:pPr>
        </w:pPrChange>
      </w:pPr>
      <w:r>
        <w:t xml:space="preserve">Login to </w:t>
      </w:r>
      <w:ins w:id="420" w:author="John Manaloto" w:date="2016-06-25T11:46:00Z">
        <w:r w:rsidR="00BA5B20">
          <w:t xml:space="preserve">the </w:t>
        </w:r>
      </w:ins>
      <w:r>
        <w:t>Microsoft Azure Portal</w:t>
      </w:r>
      <w:ins w:id="421" w:author="John Manaloto" w:date="2016-06-25T11:46:00Z">
        <w:r w:rsidR="00BA5B20">
          <w:t xml:space="preserve"> (</w:t>
        </w:r>
        <w:r w:rsidR="00BA5B20">
          <w:fldChar w:fldCharType="begin"/>
        </w:r>
        <w:r w:rsidR="00BA5B20">
          <w:instrText xml:space="preserve"> HYPERLINK "https://portal.azure.com" </w:instrText>
        </w:r>
        <w:r w:rsidR="00BA5B20">
          <w:fldChar w:fldCharType="separate"/>
        </w:r>
        <w:r w:rsidR="00BA5B20" w:rsidRPr="00C44D92">
          <w:rPr>
            <w:rStyle w:val="Hyperlink"/>
          </w:rPr>
          <w:t>https://portal.azure.com</w:t>
        </w:r>
        <w:r w:rsidR="00BA5B20">
          <w:fldChar w:fldCharType="end"/>
        </w:r>
        <w:r w:rsidR="00BA5B20">
          <w:t>)</w:t>
        </w:r>
      </w:ins>
    </w:p>
    <w:p w14:paraId="7C1BD498" w14:textId="77777777" w:rsidR="00BA5B20" w:rsidRPr="00BA5B20" w:rsidRDefault="00BA5B20" w:rsidP="00740D70">
      <w:pPr>
        <w:pStyle w:val="ListParagraph"/>
        <w:numPr>
          <w:ilvl w:val="0"/>
          <w:numId w:val="4"/>
        </w:numPr>
        <w:rPr>
          <w:ins w:id="422" w:author="John Manaloto" w:date="2016-06-25T11:46:00Z"/>
          <w:rFonts w:asciiTheme="minorHAnsi" w:eastAsiaTheme="minorEastAsia" w:hAnsiTheme="minorHAnsi" w:cstheme="minorBidi"/>
          <w:color w:val="000000" w:themeColor="text1"/>
          <w:rPrChange w:id="423" w:author="John Manaloto" w:date="2016-06-25T11:46:00Z">
            <w:rPr>
              <w:ins w:id="424" w:author="John Manaloto" w:date="2016-06-25T11:46:00Z"/>
            </w:rPr>
          </w:rPrChange>
        </w:rPr>
        <w:pPrChange w:id="425" w:author="John Manaloto" w:date="2016-06-25T11:46:00Z">
          <w:pPr>
            <w:pStyle w:val="ListParagraph"/>
            <w:numPr>
              <w:numId w:val="4"/>
            </w:numPr>
            <w:ind w:hanging="360"/>
          </w:pPr>
        </w:pPrChange>
      </w:pPr>
    </w:p>
    <w:p w14:paraId="3ECF0332" w14:textId="5F24484D" w:rsidR="7910F3D9" w:rsidRPr="00BA5B20" w:rsidRDefault="7910F3D9" w:rsidP="00740D70">
      <w:pPr>
        <w:pStyle w:val="ListParagraph"/>
        <w:numPr>
          <w:ilvl w:val="0"/>
          <w:numId w:val="4"/>
        </w:numPr>
        <w:rPr>
          <w:ins w:id="426" w:author="John Manaloto" w:date="2016-06-25T11:47:00Z"/>
          <w:rFonts w:asciiTheme="minorHAnsi" w:eastAsiaTheme="minorEastAsia" w:hAnsiTheme="minorHAnsi" w:cstheme="minorBidi"/>
          <w:color w:val="000000" w:themeColor="text1"/>
          <w:rPrChange w:id="427" w:author="John Manaloto" w:date="2016-06-25T11:47:00Z">
            <w:rPr>
              <w:ins w:id="428" w:author="John Manaloto" w:date="2016-06-25T11:47:00Z"/>
            </w:rPr>
          </w:rPrChange>
        </w:rPr>
        <w:pPrChange w:id="429" w:author="John Manaloto" w:date="2016-06-25T11:46:00Z">
          <w:pPr>
            <w:pStyle w:val="ListParagraph"/>
            <w:numPr>
              <w:numId w:val="4"/>
            </w:numPr>
            <w:ind w:hanging="360"/>
          </w:pPr>
        </w:pPrChange>
      </w:pPr>
      <w:del w:id="430" w:author="John Manaloto" w:date="2016-06-25T11:46:00Z">
        <w:r w:rsidDel="00BA5B20">
          <w:delText>Click in New -&gt; Web + Mobile -&gt; Logic App (Preview)</w:delText>
        </w:r>
      </w:del>
      <w:ins w:id="431" w:author="John Manaloto" w:date="2016-06-25T11:58:00Z">
        <w:r w:rsidR="00A759E9">
          <w:t>Click Browse -&gt; type “Logic App” in the Filter field</w:t>
        </w:r>
      </w:ins>
    </w:p>
    <w:p w14:paraId="2E0D402F" w14:textId="023BF00A" w:rsidR="00BA5B20" w:rsidRPr="00BA5B20" w:rsidDel="00A759E9" w:rsidRDefault="00BA5B20" w:rsidP="00740D70">
      <w:pPr>
        <w:pStyle w:val="ListParagraph"/>
        <w:numPr>
          <w:ilvl w:val="0"/>
          <w:numId w:val="4"/>
        </w:numPr>
        <w:rPr>
          <w:del w:id="432" w:author="John Manaloto" w:date="2016-06-25T12:05:00Z"/>
          <w:rFonts w:asciiTheme="minorHAnsi" w:eastAsiaTheme="minorEastAsia" w:hAnsiTheme="minorHAnsi" w:cstheme="minorBidi"/>
          <w:color w:val="000000" w:themeColor="text1"/>
          <w:rPrChange w:id="433" w:author="John Manaloto" w:date="2016-06-25T11:46:00Z">
            <w:rPr>
              <w:del w:id="434" w:author="John Manaloto" w:date="2016-06-25T12:05:00Z"/>
              <w:rFonts w:asciiTheme="minorHAnsi" w:eastAsiaTheme="minorEastAsia" w:hAnsiTheme="minorHAnsi" w:cstheme="minorBidi"/>
              <w:color w:val="000000" w:themeColor="text1"/>
            </w:rPr>
          </w:rPrChange>
        </w:rPr>
        <w:pPrChange w:id="435" w:author="John Manaloto" w:date="2016-06-25T11:46:00Z">
          <w:pPr>
            <w:pStyle w:val="ListParagraph"/>
            <w:numPr>
              <w:numId w:val="4"/>
            </w:numPr>
            <w:ind w:hanging="360"/>
          </w:pPr>
        </w:pPrChange>
      </w:pPr>
    </w:p>
    <w:p w14:paraId="5E78E83C" w14:textId="2C682433" w:rsidR="7910F3D9" w:rsidRPr="00A759E9" w:rsidRDefault="7910F3D9" w:rsidP="7910F3D9">
      <w:pPr>
        <w:pStyle w:val="ListParagraph"/>
        <w:numPr>
          <w:ilvl w:val="0"/>
          <w:numId w:val="4"/>
        </w:numPr>
        <w:rPr>
          <w:ins w:id="436" w:author="John Manaloto" w:date="2016-06-25T11:59:00Z"/>
          <w:rFonts w:asciiTheme="minorHAnsi" w:eastAsiaTheme="minorEastAsia" w:hAnsiTheme="minorHAnsi" w:cstheme="minorBidi"/>
          <w:color w:val="000000" w:themeColor="text1"/>
          <w:rPrChange w:id="437" w:author="John Manaloto" w:date="2016-06-25T11:59:00Z">
            <w:rPr>
              <w:ins w:id="438" w:author="John Manaloto" w:date="2016-06-25T11:59:00Z"/>
            </w:rPr>
          </w:rPrChange>
        </w:rPr>
      </w:pPr>
      <w:del w:id="439" w:author="John Manaloto" w:date="2016-06-25T12:06:00Z">
        <w:r w:rsidDel="00A759E9">
          <w:delText>Complete de details to create your Logic App</w:delText>
        </w:r>
      </w:del>
      <w:ins w:id="440" w:author="John Manaloto" w:date="2016-06-25T11:58:00Z">
        <w:r w:rsidR="00A759E9">
          <w:t xml:space="preserve">Click the star icon to add it as a favorite -&gt; </w:t>
        </w:r>
      </w:ins>
      <w:ins w:id="441" w:author="John Manaloto" w:date="2016-06-25T11:59:00Z">
        <w:r w:rsidR="00A759E9">
          <w:t>Select Logic Apps</w:t>
        </w:r>
      </w:ins>
    </w:p>
    <w:p w14:paraId="02A3DB89" w14:textId="39EB0E0B" w:rsidR="00A759E9" w:rsidRPr="00E71DD8" w:rsidRDefault="00A759E9" w:rsidP="7910F3D9">
      <w:pPr>
        <w:pStyle w:val="ListParagraph"/>
        <w:numPr>
          <w:ilvl w:val="0"/>
          <w:numId w:val="4"/>
        </w:numPr>
        <w:rPr>
          <w:ins w:id="442" w:author="John Manaloto" w:date="2016-06-25T12:13:00Z"/>
          <w:rFonts w:asciiTheme="minorHAnsi" w:eastAsiaTheme="minorEastAsia" w:hAnsiTheme="minorHAnsi" w:cstheme="minorBidi"/>
          <w:color w:val="000000" w:themeColor="text1"/>
          <w:rPrChange w:id="443" w:author="John Manaloto" w:date="2016-06-25T12:13:00Z">
            <w:rPr>
              <w:ins w:id="444" w:author="John Manaloto" w:date="2016-06-25T12:13:00Z"/>
            </w:rPr>
          </w:rPrChange>
        </w:rPr>
      </w:pPr>
      <w:ins w:id="445" w:author="John Manaloto" w:date="2016-06-25T11:59:00Z">
        <w:r>
          <w:t>In the Logic Apps blade, provide the following information:</w:t>
        </w:r>
      </w:ins>
    </w:p>
    <w:p w14:paraId="09869D8E" w14:textId="0CF5DD32" w:rsidR="00E71DD8" w:rsidRDefault="00101C95" w:rsidP="00E71DD8">
      <w:pPr>
        <w:pStyle w:val="ListParagraph"/>
        <w:ind w:firstLine="0"/>
        <w:rPr>
          <w:rFonts w:asciiTheme="minorHAnsi" w:eastAsiaTheme="minorEastAsia" w:hAnsiTheme="minorHAnsi" w:cstheme="minorBidi"/>
          <w:color w:val="000000" w:themeColor="text1"/>
        </w:rPr>
        <w:pPrChange w:id="446" w:author="John Manaloto" w:date="2016-06-25T12:13:00Z">
          <w:pPr>
            <w:pStyle w:val="ListParagraph"/>
            <w:numPr>
              <w:numId w:val="4"/>
            </w:numPr>
            <w:ind w:hanging="360"/>
          </w:pPr>
        </w:pPrChange>
      </w:pPr>
      <w:ins w:id="447" w:author="John Manaloto" w:date="2016-06-25T16:44:00Z">
        <w:r>
          <w:rPr>
            <w:rFonts w:asciiTheme="minorHAnsi" w:eastAsiaTheme="minorEastAsia" w:hAnsiTheme="minorHAnsi" w:cstheme="minorBidi"/>
            <w:noProof/>
            <w:color w:val="000000" w:themeColor="text1"/>
          </w:rPr>
          <w:drawing>
            <wp:inline distT="0" distB="0" distL="0" distR="0" wp14:anchorId="1082AEB5" wp14:editId="3B176E79">
              <wp:extent cx="3566160" cy="46977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4697730"/>
                      </a:xfrm>
                      <a:prstGeom prst="rect">
                        <a:avLst/>
                      </a:prstGeom>
                      <a:noFill/>
                      <a:ln>
                        <a:noFill/>
                      </a:ln>
                    </pic:spPr>
                  </pic:pic>
                </a:graphicData>
              </a:graphic>
            </wp:inline>
          </w:drawing>
        </w:r>
      </w:ins>
    </w:p>
    <w:p w14:paraId="692CCD0E" w14:textId="5FB4A30A" w:rsidR="7910F3D9" w:rsidRDefault="7910F3D9" w:rsidP="7910F3D9">
      <w:pPr>
        <w:pStyle w:val="ListParagraph"/>
        <w:numPr>
          <w:ilvl w:val="1"/>
          <w:numId w:val="4"/>
        </w:numPr>
        <w:rPr>
          <w:rFonts w:asciiTheme="minorHAnsi" w:eastAsiaTheme="minorEastAsia" w:hAnsiTheme="minorHAnsi" w:cstheme="minorBidi"/>
          <w:color w:val="000000" w:themeColor="text1"/>
        </w:rPr>
      </w:pPr>
      <w:r>
        <w:t>Name</w:t>
      </w:r>
      <w:del w:id="448" w:author="John Manaloto" w:date="2016-06-25T12:06:00Z">
        <w:r w:rsidDel="00A759E9">
          <w:delText>: icedemo</w:delText>
        </w:r>
      </w:del>
    </w:p>
    <w:p w14:paraId="261FB7D7" w14:textId="74E5DC8F" w:rsidR="7910F3D9" w:rsidRDefault="7910F3D9" w:rsidP="7910F3D9">
      <w:pPr>
        <w:pStyle w:val="ListParagraph"/>
        <w:numPr>
          <w:ilvl w:val="1"/>
          <w:numId w:val="4"/>
        </w:numPr>
        <w:rPr>
          <w:rFonts w:asciiTheme="minorHAnsi" w:eastAsiaTheme="minorEastAsia" w:hAnsiTheme="minorHAnsi" w:cstheme="minorBidi"/>
          <w:color w:val="000000" w:themeColor="text1"/>
        </w:rPr>
      </w:pPr>
      <w:del w:id="449" w:author="John Manaloto" w:date="2016-06-25T12:09:00Z">
        <w:r w:rsidDel="00E71DD8">
          <w:delText>Select subscription</w:delText>
        </w:r>
      </w:del>
      <w:ins w:id="450" w:author="John Manaloto" w:date="2016-06-25T12:09:00Z">
        <w:r w:rsidR="00E71DD8">
          <w:t>Subscription</w:t>
        </w:r>
      </w:ins>
    </w:p>
    <w:p w14:paraId="5546B323" w14:textId="77777777" w:rsidR="00E71DD8" w:rsidRPr="00E71DD8" w:rsidRDefault="7910F3D9" w:rsidP="7910F3D9">
      <w:pPr>
        <w:pStyle w:val="ListParagraph"/>
        <w:numPr>
          <w:ilvl w:val="1"/>
          <w:numId w:val="4"/>
        </w:numPr>
        <w:rPr>
          <w:ins w:id="451" w:author="John Manaloto" w:date="2016-06-25T12:10:00Z"/>
          <w:rFonts w:asciiTheme="minorHAnsi" w:eastAsiaTheme="minorEastAsia" w:hAnsiTheme="minorHAnsi" w:cstheme="minorBidi"/>
          <w:color w:val="000000" w:themeColor="text1"/>
          <w:rPrChange w:id="452" w:author="John Manaloto" w:date="2016-06-25T12:10:00Z">
            <w:rPr>
              <w:ins w:id="453" w:author="John Manaloto" w:date="2016-06-25T12:10:00Z"/>
            </w:rPr>
          </w:rPrChange>
        </w:rPr>
      </w:pPr>
      <w:del w:id="454" w:author="John Manaloto" w:date="2016-06-25T12:10:00Z">
        <w:r w:rsidDel="00E71DD8">
          <w:delText xml:space="preserve">Select resource group from </w:delText>
        </w:r>
      </w:del>
      <w:del w:id="455" w:author="John Manaloto" w:date="2016-06-25T12:06:00Z">
        <w:r w:rsidDel="00A759E9">
          <w:delText xml:space="preserve">step </w:delText>
        </w:r>
      </w:del>
      <w:ins w:id="456" w:author="John Manaloto" w:date="2016-06-25T12:10:00Z">
        <w:r w:rsidR="00E71DD8">
          <w:t>Resource group</w:t>
        </w:r>
      </w:ins>
    </w:p>
    <w:p w14:paraId="70EE53E0" w14:textId="77777777" w:rsidR="00E71DD8" w:rsidRPr="00E71DD8" w:rsidRDefault="00E71DD8" w:rsidP="00E71DD8">
      <w:pPr>
        <w:pStyle w:val="ListParagraph"/>
        <w:numPr>
          <w:ilvl w:val="2"/>
          <w:numId w:val="4"/>
        </w:numPr>
        <w:rPr>
          <w:ins w:id="457" w:author="John Manaloto" w:date="2016-06-25T12:10:00Z"/>
          <w:rFonts w:asciiTheme="minorHAnsi" w:eastAsiaTheme="minorEastAsia" w:hAnsiTheme="minorHAnsi" w:cstheme="minorBidi"/>
          <w:color w:val="000000" w:themeColor="text1"/>
          <w:rPrChange w:id="458" w:author="John Manaloto" w:date="2016-06-25T12:10:00Z">
            <w:rPr>
              <w:ins w:id="459" w:author="John Manaloto" w:date="2016-06-25T12:10:00Z"/>
            </w:rPr>
          </w:rPrChange>
        </w:rPr>
        <w:pPrChange w:id="460" w:author="John Manaloto" w:date="2016-06-25T12:10:00Z">
          <w:pPr>
            <w:pStyle w:val="ListParagraph"/>
            <w:numPr>
              <w:ilvl w:val="1"/>
              <w:numId w:val="4"/>
            </w:numPr>
            <w:ind w:left="1440" w:hanging="360"/>
          </w:pPr>
        </w:pPrChange>
      </w:pPr>
      <w:ins w:id="461" w:author="John Manaloto" w:date="2016-06-25T12:10:00Z">
        <w:r>
          <w:t>Click Use existing</w:t>
        </w:r>
      </w:ins>
    </w:p>
    <w:p w14:paraId="101D8AC7" w14:textId="46CF62A7" w:rsidR="7910F3D9" w:rsidRDefault="00E71DD8" w:rsidP="00E71DD8">
      <w:pPr>
        <w:pStyle w:val="ListParagraph"/>
        <w:numPr>
          <w:ilvl w:val="2"/>
          <w:numId w:val="4"/>
        </w:numPr>
        <w:rPr>
          <w:rFonts w:asciiTheme="minorHAnsi" w:eastAsiaTheme="minorEastAsia" w:hAnsiTheme="minorHAnsi" w:cstheme="minorBidi"/>
          <w:color w:val="000000" w:themeColor="text1"/>
        </w:rPr>
        <w:pPrChange w:id="462" w:author="John Manaloto" w:date="2016-06-25T12:10:00Z">
          <w:pPr>
            <w:pStyle w:val="ListParagraph"/>
            <w:numPr>
              <w:ilvl w:val="1"/>
              <w:numId w:val="4"/>
            </w:numPr>
            <w:ind w:left="1440" w:hanging="360"/>
          </w:pPr>
        </w:pPrChange>
      </w:pPr>
      <w:ins w:id="463" w:author="John Manaloto" w:date="2016-06-25T12:10:00Z">
        <w:r>
          <w:t>Select the resource group created in Step 4</w:t>
        </w:r>
      </w:ins>
      <w:del w:id="464" w:author="John Manaloto" w:date="2016-06-25T12:06:00Z">
        <w:r w:rsidR="7910F3D9" w:rsidDel="00A759E9">
          <w:delText>1</w:delText>
        </w:r>
      </w:del>
    </w:p>
    <w:p w14:paraId="58DDA487" w14:textId="314EF5A3" w:rsidR="00E71DD8" w:rsidRPr="00E71DD8" w:rsidRDefault="00E71DD8" w:rsidP="00E71DD8">
      <w:pPr>
        <w:pStyle w:val="ListParagraph"/>
        <w:numPr>
          <w:ilvl w:val="1"/>
          <w:numId w:val="4"/>
        </w:numPr>
        <w:rPr>
          <w:ins w:id="465" w:author="John Manaloto" w:date="2016-06-25T12:12:00Z"/>
          <w:rFonts w:asciiTheme="minorHAnsi" w:eastAsiaTheme="minorEastAsia" w:hAnsiTheme="minorHAnsi" w:cstheme="minorBidi"/>
          <w:color w:val="000000" w:themeColor="text1"/>
          <w:rPrChange w:id="466" w:author="John Manaloto" w:date="2016-06-25T12:12:00Z">
            <w:rPr>
              <w:ins w:id="467" w:author="John Manaloto" w:date="2016-06-25T12:12:00Z"/>
            </w:rPr>
          </w:rPrChange>
        </w:rPr>
        <w:pPrChange w:id="468" w:author="John Manaloto" w:date="2016-06-25T12:12:00Z">
          <w:pPr>
            <w:pStyle w:val="ListParagraph"/>
            <w:numPr>
              <w:ilvl w:val="1"/>
              <w:numId w:val="4"/>
            </w:numPr>
            <w:ind w:left="1440" w:hanging="360"/>
          </w:pPr>
        </w:pPrChange>
      </w:pPr>
      <w:ins w:id="469" w:author="John Manaloto" w:date="2016-06-25T12:11:00Z">
        <w:r>
          <w:t>App Service Plan</w:t>
        </w:r>
      </w:ins>
    </w:p>
    <w:p w14:paraId="5396AB79" w14:textId="789BD76F" w:rsidR="00E71DD8" w:rsidRDefault="00E71DD8" w:rsidP="00E71DD8">
      <w:pPr>
        <w:pStyle w:val="ListParagraph"/>
        <w:ind w:left="1440" w:firstLine="0"/>
        <w:rPr>
          <w:ins w:id="470" w:author="John Manaloto" w:date="2016-06-25T12:14:00Z"/>
        </w:rPr>
        <w:pPrChange w:id="471" w:author="John Manaloto" w:date="2016-06-25T12:14:00Z">
          <w:pPr>
            <w:pStyle w:val="ListParagraph"/>
            <w:numPr>
              <w:ilvl w:val="1"/>
              <w:numId w:val="4"/>
            </w:numPr>
            <w:ind w:left="1440" w:hanging="360"/>
          </w:pPr>
        </w:pPrChange>
      </w:pPr>
      <w:ins w:id="472" w:author="John Manaloto" w:date="2016-06-25T12:11:00Z">
        <w:r>
          <w:t>The App Service Plan must be a Standard plan</w:t>
        </w:r>
      </w:ins>
      <w:del w:id="473" w:author="John Manaloto" w:date="2016-06-25T12:11:00Z">
        <w:r w:rsidR="7910F3D9" w:rsidDel="00E71DD8">
          <w:delText xml:space="preserve">Create a New Service plan called </w:delText>
        </w:r>
        <w:r w:rsidR="7910F3D9" w:rsidRPr="00E71DD8" w:rsidDel="00E71DD8">
          <w:rPr>
            <w:u w:val="single"/>
            <w:rPrChange w:id="474" w:author="John Manaloto" w:date="2016-06-25T12:12:00Z">
              <w:rPr>
                <w:u w:val="single"/>
              </w:rPr>
            </w:rPrChange>
          </w:rPr>
          <w:delText>IceDemoSP</w:delText>
        </w:r>
        <w:r w:rsidR="7910F3D9" w:rsidDel="00E71DD8">
          <w:delText xml:space="preserve"> in West US and pricing tier </w:delText>
        </w:r>
        <w:r w:rsidR="7910F3D9" w:rsidRPr="00E71DD8" w:rsidDel="00E71DD8">
          <w:rPr>
            <w:u w:val="single"/>
            <w:rPrChange w:id="475" w:author="John Manaloto" w:date="2016-06-25T12:12:00Z">
              <w:rPr>
                <w:u w:val="single"/>
              </w:rPr>
            </w:rPrChange>
          </w:rPr>
          <w:delText>F1 Free</w:delText>
        </w:r>
      </w:del>
      <w:ins w:id="476" w:author="John Manaloto" w:date="2016-06-25T12:12:00Z">
        <w:r>
          <w:t>. You may use an existing Standard plan, or create a new plan.</w:t>
        </w:r>
      </w:ins>
      <w:ins w:id="477" w:author="John Manaloto" w:date="2016-06-25T12:13:00Z">
        <w:r>
          <w:t xml:space="preserve"> If you choose to create a new plan</w:t>
        </w:r>
      </w:ins>
      <w:ins w:id="478" w:author="John Manaloto" w:date="2016-06-25T12:14:00Z">
        <w:r>
          <w:t>, provide the following information in the App Service plan blade:</w:t>
        </w:r>
      </w:ins>
    </w:p>
    <w:p w14:paraId="0DA4BA28" w14:textId="6923FAF7" w:rsidR="00E71DD8" w:rsidRDefault="00E71DD8" w:rsidP="00E71DD8">
      <w:pPr>
        <w:pStyle w:val="ListParagraph"/>
        <w:numPr>
          <w:ilvl w:val="2"/>
          <w:numId w:val="4"/>
        </w:numPr>
        <w:rPr>
          <w:ins w:id="479" w:author="John Manaloto" w:date="2016-06-25T12:15:00Z"/>
        </w:rPr>
        <w:pPrChange w:id="480" w:author="John Manaloto" w:date="2016-06-25T12:15:00Z">
          <w:pPr>
            <w:pStyle w:val="ListParagraph"/>
            <w:numPr>
              <w:ilvl w:val="1"/>
              <w:numId w:val="4"/>
            </w:numPr>
            <w:ind w:left="1440" w:hanging="360"/>
          </w:pPr>
        </w:pPrChange>
      </w:pPr>
      <w:ins w:id="481" w:author="John Manaloto" w:date="2016-06-25T12:15:00Z">
        <w:r>
          <w:t>App Service plan – consider adding a -asp suffix</w:t>
        </w:r>
      </w:ins>
    </w:p>
    <w:p w14:paraId="245FD69C" w14:textId="7C0908C0" w:rsidR="00E71DD8" w:rsidRDefault="00E71DD8" w:rsidP="00E71DD8">
      <w:pPr>
        <w:pStyle w:val="ListParagraph"/>
        <w:numPr>
          <w:ilvl w:val="2"/>
          <w:numId w:val="4"/>
        </w:numPr>
        <w:rPr>
          <w:ins w:id="482" w:author="John Manaloto" w:date="2016-06-25T12:15:00Z"/>
        </w:rPr>
        <w:pPrChange w:id="483" w:author="John Manaloto" w:date="2016-06-25T12:15:00Z">
          <w:pPr>
            <w:pStyle w:val="ListParagraph"/>
            <w:numPr>
              <w:ilvl w:val="1"/>
              <w:numId w:val="4"/>
            </w:numPr>
            <w:ind w:left="1440" w:hanging="360"/>
          </w:pPr>
        </w:pPrChange>
      </w:pPr>
      <w:ins w:id="484" w:author="John Manaloto" w:date="2016-06-25T12:15:00Z">
        <w:r>
          <w:t>Location – specify a location near you (ex. West US)</w:t>
        </w:r>
      </w:ins>
    </w:p>
    <w:p w14:paraId="01A19E39" w14:textId="0E3C4EC0" w:rsidR="00E71DD8" w:rsidRDefault="00E71DD8" w:rsidP="00E71DD8">
      <w:pPr>
        <w:pStyle w:val="ListParagraph"/>
        <w:numPr>
          <w:ilvl w:val="2"/>
          <w:numId w:val="4"/>
        </w:numPr>
        <w:rPr>
          <w:ins w:id="485" w:author="John Manaloto" w:date="2016-06-25T12:14:00Z"/>
        </w:rPr>
        <w:pPrChange w:id="486" w:author="John Manaloto" w:date="2016-06-25T12:15:00Z">
          <w:pPr>
            <w:pStyle w:val="ListParagraph"/>
            <w:numPr>
              <w:ilvl w:val="1"/>
              <w:numId w:val="4"/>
            </w:numPr>
            <w:ind w:left="1440" w:hanging="360"/>
          </w:pPr>
        </w:pPrChange>
      </w:pPr>
      <w:ins w:id="487" w:author="John Manaloto" w:date="2016-06-25T12:15:00Z">
        <w:r>
          <w:t xml:space="preserve">Pricing tier – this must be at least </w:t>
        </w:r>
        <w:r w:rsidRPr="00E71DD8">
          <w:rPr>
            <w:b/>
            <w:rPrChange w:id="488" w:author="John Manaloto" w:date="2016-06-25T12:15:00Z">
              <w:rPr/>
            </w:rPrChange>
          </w:rPr>
          <w:t>S1 Standard</w:t>
        </w:r>
      </w:ins>
      <w:ins w:id="489" w:author="John Manaloto" w:date="2016-06-25T12:16:00Z">
        <w:r>
          <w:t>. Standard pricing tier and above will allow you to specifier more granular polling frequencies for Logic App triggers.</w:t>
        </w:r>
      </w:ins>
    </w:p>
    <w:p w14:paraId="4CE223BA" w14:textId="15E3A589" w:rsidR="00E71DD8" w:rsidRPr="00E71DD8" w:rsidRDefault="00E71DD8" w:rsidP="00E71DD8">
      <w:pPr>
        <w:pStyle w:val="ListParagraph"/>
        <w:ind w:left="1440" w:firstLine="0"/>
        <w:rPr>
          <w:rFonts w:asciiTheme="minorHAnsi" w:eastAsiaTheme="minorEastAsia" w:hAnsiTheme="minorHAnsi" w:cstheme="minorBidi"/>
          <w:color w:val="000000" w:themeColor="text1"/>
          <w:rPrChange w:id="490" w:author="John Manaloto" w:date="2016-06-25T12:09:00Z">
            <w:rPr/>
          </w:rPrChange>
        </w:rPr>
        <w:pPrChange w:id="491" w:author="John Manaloto" w:date="2016-06-25T12:14:00Z">
          <w:pPr>
            <w:pStyle w:val="ListParagraph"/>
            <w:numPr>
              <w:ilvl w:val="1"/>
              <w:numId w:val="4"/>
            </w:numPr>
            <w:ind w:left="1440" w:hanging="360"/>
          </w:pPr>
        </w:pPrChange>
      </w:pPr>
      <w:ins w:id="492" w:author="John Manaloto" w:date="2016-06-25T12:13:00Z">
        <w:r>
          <w:tab/>
        </w:r>
      </w:ins>
      <w:ins w:id="493" w:author="John Manaloto" w:date="2016-06-25T16:44:00Z">
        <w:r w:rsidR="00101C95">
          <w:rPr>
            <w:noProof/>
          </w:rPr>
          <w:drawing>
            <wp:inline distT="0" distB="0" distL="0" distR="0" wp14:anchorId="3476E6BC" wp14:editId="02A1D7E2">
              <wp:extent cx="3566160" cy="2371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2371725"/>
                      </a:xfrm>
                      <a:prstGeom prst="rect">
                        <a:avLst/>
                      </a:prstGeom>
                      <a:noFill/>
                      <a:ln>
                        <a:noFill/>
                      </a:ln>
                    </pic:spPr>
                  </pic:pic>
                </a:graphicData>
              </a:graphic>
            </wp:inline>
          </w:drawing>
        </w:r>
      </w:ins>
    </w:p>
    <w:p w14:paraId="5A5D5398" w14:textId="608E4D23" w:rsidR="7910F3D9" w:rsidRPr="00ED326C" w:rsidRDefault="7910F3D9" w:rsidP="7910F3D9">
      <w:pPr>
        <w:pStyle w:val="ListParagraph"/>
        <w:numPr>
          <w:ilvl w:val="0"/>
          <w:numId w:val="4"/>
        </w:numPr>
        <w:rPr>
          <w:ins w:id="494" w:author="John Manaloto" w:date="2016-06-25T16:28:00Z"/>
          <w:rFonts w:asciiTheme="minorHAnsi" w:eastAsiaTheme="minorEastAsia" w:hAnsiTheme="minorHAnsi" w:cstheme="minorBidi"/>
          <w:color w:val="000000" w:themeColor="text1"/>
          <w:rPrChange w:id="495" w:author="John Manaloto" w:date="2016-06-25T16:28:00Z">
            <w:rPr>
              <w:ins w:id="496" w:author="John Manaloto" w:date="2016-06-25T16:28:00Z"/>
            </w:rPr>
          </w:rPrChange>
        </w:rPr>
      </w:pPr>
      <w:del w:id="497" w:author="John Manaloto" w:date="2016-06-25T12:17:00Z">
        <w:r w:rsidDel="00E71DD8">
          <w:delText>Click on Pin to dashboard and Create</w:delText>
        </w:r>
      </w:del>
      <w:ins w:id="498" w:author="John Manaloto" w:date="2016-06-25T12:17:00Z">
        <w:r w:rsidR="00E71DD8">
          <w:t>Click Create</w:t>
        </w:r>
      </w:ins>
      <w:ins w:id="499" w:author="John Manaloto" w:date="2016-06-25T13:17:00Z">
        <w:r w:rsidR="00704485">
          <w:t>. Allow for a few seconds for provisioning to complete.</w:t>
        </w:r>
      </w:ins>
    </w:p>
    <w:p w14:paraId="4E32252F" w14:textId="7D7145B8" w:rsidR="00ED326C" w:rsidRDefault="00ED326C" w:rsidP="7910F3D9">
      <w:pPr>
        <w:pStyle w:val="ListParagraph"/>
        <w:numPr>
          <w:ilvl w:val="0"/>
          <w:numId w:val="4"/>
        </w:numPr>
        <w:rPr>
          <w:ins w:id="500" w:author="John Manaloto" w:date="2016-06-25T16:28:00Z"/>
          <w:rFonts w:asciiTheme="minorHAnsi" w:eastAsiaTheme="minorEastAsia" w:hAnsiTheme="minorHAnsi" w:cstheme="minorBidi"/>
          <w:color w:val="000000" w:themeColor="text1"/>
        </w:rPr>
      </w:pPr>
      <w:ins w:id="501" w:author="John Manaloto" w:date="2016-06-25T16:28:00Z">
        <w:r>
          <w:rPr>
            <w:rFonts w:asciiTheme="minorHAnsi" w:eastAsiaTheme="minorEastAsia" w:hAnsiTheme="minorHAnsi" w:cstheme="minorBidi"/>
            <w:color w:val="000000" w:themeColor="text1"/>
          </w:rPr>
          <w:t>Enable Diagnostics</w:t>
        </w:r>
      </w:ins>
    </w:p>
    <w:p w14:paraId="7D8CAE88" w14:textId="2E2C4171" w:rsidR="00ED326C" w:rsidRDefault="00ED326C" w:rsidP="00ED326C">
      <w:pPr>
        <w:pStyle w:val="ListParagraph"/>
        <w:numPr>
          <w:ilvl w:val="1"/>
          <w:numId w:val="4"/>
        </w:numPr>
        <w:rPr>
          <w:ins w:id="502" w:author="John Manaloto" w:date="2016-06-25T17:09:00Z"/>
          <w:rFonts w:asciiTheme="minorHAnsi" w:eastAsiaTheme="minorEastAsia" w:hAnsiTheme="minorHAnsi" w:cstheme="minorBidi"/>
          <w:color w:val="000000" w:themeColor="text1"/>
        </w:rPr>
        <w:pPrChange w:id="503" w:author="John Manaloto" w:date="2016-06-25T16:28:00Z">
          <w:pPr>
            <w:pStyle w:val="ListParagraph"/>
            <w:numPr>
              <w:numId w:val="4"/>
            </w:numPr>
            <w:ind w:hanging="360"/>
          </w:pPr>
        </w:pPrChange>
      </w:pPr>
      <w:ins w:id="504" w:author="John Manaloto" w:date="2016-06-25T16:28:00Z">
        <w:r>
          <w:rPr>
            <w:rFonts w:asciiTheme="minorHAnsi" w:eastAsiaTheme="minorEastAsia" w:hAnsiTheme="minorHAnsi" w:cstheme="minorBidi"/>
            <w:color w:val="000000" w:themeColor="text1"/>
          </w:rPr>
          <w:t>In Logic App blade, click on the “Runs success latency in the past 3 hours” display</w:t>
        </w:r>
      </w:ins>
      <w:ins w:id="505" w:author="John Manaloto" w:date="2016-06-25T16:29:00Z">
        <w:r>
          <w:rPr>
            <w:rFonts w:asciiTheme="minorHAnsi" w:eastAsiaTheme="minorEastAsia" w:hAnsiTheme="minorHAnsi" w:cstheme="minorBidi"/>
            <w:color w:val="000000" w:themeColor="text1"/>
          </w:rPr>
          <w:t>; doing so will bring up the Diagnostics blade.</w:t>
        </w:r>
      </w:ins>
    </w:p>
    <w:p w14:paraId="72D75447" w14:textId="25DEADBA" w:rsidR="00197482" w:rsidRDefault="00197482" w:rsidP="00ED326C">
      <w:pPr>
        <w:pStyle w:val="ListParagraph"/>
        <w:numPr>
          <w:ilvl w:val="1"/>
          <w:numId w:val="4"/>
        </w:numPr>
        <w:rPr>
          <w:ins w:id="506" w:author="John Manaloto" w:date="2016-06-25T17:09:00Z"/>
          <w:rFonts w:asciiTheme="minorHAnsi" w:eastAsiaTheme="minorEastAsia" w:hAnsiTheme="minorHAnsi" w:cstheme="minorBidi"/>
          <w:color w:val="000000" w:themeColor="text1"/>
        </w:rPr>
        <w:pPrChange w:id="507" w:author="John Manaloto" w:date="2016-06-25T16:28:00Z">
          <w:pPr>
            <w:pStyle w:val="ListParagraph"/>
            <w:numPr>
              <w:numId w:val="4"/>
            </w:numPr>
            <w:ind w:hanging="360"/>
          </w:pPr>
        </w:pPrChange>
      </w:pPr>
      <w:ins w:id="508" w:author="John Manaloto" w:date="2016-06-25T17:09:00Z">
        <w:r>
          <w:rPr>
            <w:rFonts w:asciiTheme="minorHAnsi" w:eastAsiaTheme="minorEastAsia" w:hAnsiTheme="minorHAnsi" w:cstheme="minorBidi"/>
            <w:color w:val="000000" w:themeColor="text1"/>
          </w:rPr>
          <w:t>Within the Diagnostics blade:</w:t>
        </w:r>
      </w:ins>
    </w:p>
    <w:p w14:paraId="6ABB6CA5" w14:textId="0C55E94F" w:rsidR="00197482" w:rsidRDefault="00197482" w:rsidP="00197482">
      <w:pPr>
        <w:pStyle w:val="ListParagraph"/>
        <w:numPr>
          <w:ilvl w:val="2"/>
          <w:numId w:val="4"/>
        </w:numPr>
        <w:rPr>
          <w:ins w:id="509" w:author="John Manaloto" w:date="2016-06-25T17:10:00Z"/>
          <w:rFonts w:asciiTheme="minorHAnsi" w:eastAsiaTheme="minorEastAsia" w:hAnsiTheme="minorHAnsi" w:cstheme="minorBidi"/>
          <w:color w:val="000000" w:themeColor="text1"/>
        </w:rPr>
        <w:pPrChange w:id="510" w:author="John Manaloto" w:date="2016-06-25T17:09:00Z">
          <w:pPr>
            <w:pStyle w:val="ListParagraph"/>
            <w:numPr>
              <w:numId w:val="4"/>
            </w:numPr>
            <w:ind w:hanging="360"/>
          </w:pPr>
        </w:pPrChange>
      </w:pPr>
      <w:ins w:id="511" w:author="John Manaloto" w:date="2016-06-25T17:10:00Z">
        <w:r>
          <w:rPr>
            <w:rFonts w:asciiTheme="minorHAnsi" w:eastAsiaTheme="minorEastAsia" w:hAnsiTheme="minorHAnsi" w:cstheme="minorBidi"/>
            <w:color w:val="000000" w:themeColor="text1"/>
          </w:rPr>
          <w:t>Set Status to On</w:t>
        </w:r>
      </w:ins>
    </w:p>
    <w:p w14:paraId="56E422BC" w14:textId="10C830C2" w:rsidR="00197482" w:rsidRDefault="00197482" w:rsidP="00197482">
      <w:pPr>
        <w:pStyle w:val="ListParagraph"/>
        <w:numPr>
          <w:ilvl w:val="2"/>
          <w:numId w:val="4"/>
        </w:numPr>
        <w:rPr>
          <w:ins w:id="512" w:author="John Manaloto" w:date="2016-06-25T17:11:00Z"/>
          <w:rFonts w:asciiTheme="minorHAnsi" w:eastAsiaTheme="minorEastAsia" w:hAnsiTheme="minorHAnsi" w:cstheme="minorBidi"/>
          <w:color w:val="000000" w:themeColor="text1"/>
        </w:rPr>
        <w:pPrChange w:id="513" w:author="John Manaloto" w:date="2016-06-25T17:09:00Z">
          <w:pPr>
            <w:pStyle w:val="ListParagraph"/>
            <w:numPr>
              <w:numId w:val="4"/>
            </w:numPr>
            <w:ind w:hanging="360"/>
          </w:pPr>
        </w:pPrChange>
      </w:pPr>
      <w:ins w:id="514" w:author="John Manaloto" w:date="2016-06-25T17:10:00Z">
        <w:r>
          <w:rPr>
            <w:rFonts w:asciiTheme="minorHAnsi" w:eastAsiaTheme="minorEastAsia" w:hAnsiTheme="minorHAnsi" w:cstheme="minorBidi"/>
            <w:color w:val="000000" w:themeColor="text1"/>
          </w:rPr>
          <w:t>Storage Account – choose the storage account that was previously created. Note that the location must match the location of the Logic App Service plan.</w:t>
        </w:r>
      </w:ins>
    </w:p>
    <w:p w14:paraId="6B032F22" w14:textId="407217AB" w:rsidR="00197482" w:rsidRDefault="00197482" w:rsidP="00197482">
      <w:pPr>
        <w:pStyle w:val="ListParagraph"/>
        <w:numPr>
          <w:ilvl w:val="2"/>
          <w:numId w:val="4"/>
        </w:numPr>
        <w:rPr>
          <w:ins w:id="515" w:author="John Manaloto" w:date="2016-06-25T17:09:00Z"/>
          <w:rFonts w:asciiTheme="minorHAnsi" w:eastAsiaTheme="minorEastAsia" w:hAnsiTheme="minorHAnsi" w:cstheme="minorBidi"/>
          <w:color w:val="000000" w:themeColor="text1"/>
        </w:rPr>
        <w:pPrChange w:id="516" w:author="John Manaloto" w:date="2016-06-25T17:09:00Z">
          <w:pPr>
            <w:pStyle w:val="ListParagraph"/>
            <w:numPr>
              <w:numId w:val="4"/>
            </w:numPr>
            <w:ind w:hanging="360"/>
          </w:pPr>
        </w:pPrChange>
      </w:pPr>
      <w:ins w:id="517" w:author="John Manaloto" w:date="2016-06-25T17:12:00Z">
        <w:r>
          <w:rPr>
            <w:rFonts w:asciiTheme="minorHAnsi" w:eastAsiaTheme="minorEastAsia" w:hAnsiTheme="minorHAnsi" w:cstheme="minorBidi"/>
            <w:color w:val="000000" w:themeColor="text1"/>
          </w:rPr>
          <w:t>Ensure that both checkboxes are checked for Logs and Metrics; specify a retention of 10 days for both.</w:t>
        </w:r>
      </w:ins>
    </w:p>
    <w:p w14:paraId="10813D3A" w14:textId="3E5435A3" w:rsidR="00197482" w:rsidRPr="00A57A3B" w:rsidDel="00A57A3B" w:rsidRDefault="00197482" w:rsidP="00A57A3B">
      <w:pPr>
        <w:ind w:left="1450"/>
        <w:rPr>
          <w:del w:id="518" w:author="John Manaloto" w:date="2016-06-25T17:12:00Z"/>
          <w:rFonts w:asciiTheme="minorHAnsi" w:eastAsiaTheme="minorEastAsia" w:hAnsiTheme="minorHAnsi" w:cstheme="minorBidi"/>
          <w:color w:val="000000" w:themeColor="text1"/>
          <w:rPrChange w:id="519" w:author="John Manaloto" w:date="2016-06-25T17:12:00Z">
            <w:rPr>
              <w:del w:id="520" w:author="John Manaloto" w:date="2016-06-25T17:12:00Z"/>
            </w:rPr>
          </w:rPrChange>
        </w:rPr>
        <w:pPrChange w:id="521" w:author="John Manaloto" w:date="2016-06-25T17:12:00Z">
          <w:pPr>
            <w:pStyle w:val="ListParagraph"/>
            <w:numPr>
              <w:numId w:val="4"/>
            </w:numPr>
            <w:ind w:hanging="360"/>
          </w:pPr>
        </w:pPrChange>
      </w:pPr>
      <w:ins w:id="522" w:author="John Manaloto" w:date="2016-06-25T17:11:00Z">
        <w:r>
          <w:rPr>
            <w:rFonts w:asciiTheme="minorHAnsi" w:eastAsiaTheme="minorEastAsia" w:hAnsiTheme="minorHAnsi" w:cstheme="minorBidi"/>
            <w:noProof/>
            <w:color w:val="000000" w:themeColor="text1"/>
          </w:rPr>
          <w:drawing>
            <wp:inline distT="0" distB="0" distL="0" distR="0" wp14:anchorId="4D18E924" wp14:editId="5AB8DB72">
              <wp:extent cx="4954905" cy="5160645"/>
              <wp:effectExtent l="0" t="0" r="0" b="190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4905" cy="5160645"/>
                      </a:xfrm>
                      <a:prstGeom prst="rect">
                        <a:avLst/>
                      </a:prstGeom>
                      <a:noFill/>
                      <a:ln>
                        <a:noFill/>
                      </a:ln>
                    </pic:spPr>
                  </pic:pic>
                </a:graphicData>
              </a:graphic>
            </wp:inline>
          </w:drawing>
        </w:r>
      </w:ins>
    </w:p>
    <w:p w14:paraId="15B75C83" w14:textId="698258C8" w:rsidR="7910F3D9" w:rsidRDefault="7910F3D9" w:rsidP="00A57A3B">
      <w:pPr>
        <w:ind w:left="1450"/>
        <w:pPrChange w:id="523" w:author="John Manaloto" w:date="2016-06-25T17:12:00Z">
          <w:pPr/>
        </w:pPrChange>
      </w:pPr>
    </w:p>
    <w:p w14:paraId="0CC04C0B" w14:textId="6BB6AA9C" w:rsidR="7910F3D9" w:rsidDel="00197482" w:rsidRDefault="7910F3D9" w:rsidP="005E5385">
      <w:pPr>
        <w:pStyle w:val="Heading1"/>
        <w:rPr>
          <w:del w:id="524" w:author="John Manaloto" w:date="2016-06-25T17:04:00Z"/>
        </w:rPr>
        <w:pPrChange w:id="525" w:author="John Manaloto" w:date="2016-06-25T20:51:00Z">
          <w:pPr/>
        </w:pPrChange>
      </w:pPr>
      <w:bookmarkStart w:id="526" w:name="_Toc454636469"/>
      <w:del w:id="527" w:author="John Manaloto" w:date="2016-06-25T17:04:00Z">
        <w:r w:rsidDel="00197482">
          <w:delText xml:space="preserve">Step </w:delText>
        </w:r>
      </w:del>
      <w:del w:id="528" w:author="John Manaloto" w:date="2016-06-25T13:10:00Z">
        <w:r w:rsidDel="00704485">
          <w:delText xml:space="preserve">4 </w:delText>
        </w:r>
      </w:del>
      <w:del w:id="529" w:author="John Manaloto" w:date="2016-06-25T20:51:00Z">
        <w:r w:rsidDel="005E5385">
          <w:delText>Design Logic App</w:delText>
        </w:r>
      </w:del>
      <w:bookmarkEnd w:id="526"/>
      <w:ins w:id="530" w:author="John Manaloto" w:date="2016-06-25T20:51:00Z">
        <w:r w:rsidR="005E5385">
          <w:t>Design a Logic App to receive mesages</w:t>
        </w:r>
      </w:ins>
    </w:p>
    <w:p w14:paraId="46E1BCED" w14:textId="24D8BEB6" w:rsidR="7910F3D9" w:rsidRDefault="7910F3D9" w:rsidP="005E5385">
      <w:pPr>
        <w:pStyle w:val="Heading1"/>
        <w:rPr>
          <w:ins w:id="531" w:author="John Manaloto" w:date="2016-06-25T17:05:00Z"/>
        </w:rPr>
        <w:pPrChange w:id="532" w:author="John Manaloto" w:date="2016-06-25T20:51:00Z">
          <w:pPr/>
        </w:pPrChange>
      </w:pPr>
    </w:p>
    <w:p w14:paraId="2A191F70" w14:textId="5DF09865" w:rsidR="00197482" w:rsidRDefault="00197482" w:rsidP="005E5385">
      <w:pPr>
        <w:pStyle w:val="Heading2"/>
        <w:rPr>
          <w:ins w:id="533" w:author="John Manaloto" w:date="2016-06-25T17:05:00Z"/>
        </w:rPr>
        <w:pPrChange w:id="534" w:author="John Manaloto" w:date="2016-06-25T20:51:00Z">
          <w:pPr/>
        </w:pPrChange>
      </w:pPr>
      <w:ins w:id="535" w:author="John Manaloto" w:date="2016-06-25T17:05:00Z">
        <w:r>
          <w:t xml:space="preserve">Step N Configure the Azure Service Bus </w:t>
        </w:r>
      </w:ins>
      <w:ins w:id="536" w:author="John Manaloto" w:date="2016-06-25T17:06:00Z">
        <w:r>
          <w:t>Connector</w:t>
        </w:r>
      </w:ins>
    </w:p>
    <w:p w14:paraId="2D072EAE" w14:textId="467054A4" w:rsidR="00197482" w:rsidRPr="00197482" w:rsidRDefault="00197482" w:rsidP="00197482">
      <w:pPr>
        <w:rPr>
          <w:rPrChange w:id="537" w:author="John Manaloto" w:date="2016-06-25T17:05:00Z">
            <w:rPr/>
          </w:rPrChange>
        </w:rPr>
        <w:pPrChange w:id="538" w:author="John Manaloto" w:date="2016-06-25T17:05:00Z">
          <w:pPr/>
        </w:pPrChange>
      </w:pPr>
      <w:ins w:id="539" w:author="John Manaloto" w:date="2016-06-25T17:06:00Z">
        <w:r>
          <w:t>The Azure Service Bus Connector will be used to periodically retrieve messages from a designated topic subscription.</w:t>
        </w:r>
      </w:ins>
    </w:p>
    <w:p w14:paraId="66637DAF" w14:textId="340A7AB6" w:rsidR="7910F3D9" w:rsidRPr="00704485" w:rsidRDefault="7910F3D9" w:rsidP="7910F3D9">
      <w:pPr>
        <w:pStyle w:val="ListParagraph"/>
        <w:numPr>
          <w:ilvl w:val="0"/>
          <w:numId w:val="1"/>
        </w:numPr>
        <w:rPr>
          <w:ins w:id="540" w:author="John Manaloto" w:date="2016-06-25T13:19:00Z"/>
          <w:rFonts w:asciiTheme="minorHAnsi" w:eastAsiaTheme="minorEastAsia" w:hAnsiTheme="minorHAnsi" w:cstheme="minorBidi"/>
          <w:color w:val="000000" w:themeColor="text1"/>
          <w:rPrChange w:id="541" w:author="John Manaloto" w:date="2016-06-25T13:19:00Z">
            <w:rPr>
              <w:ins w:id="542" w:author="John Manaloto" w:date="2016-06-25T13:19:00Z"/>
            </w:rPr>
          </w:rPrChange>
        </w:rPr>
      </w:pPr>
      <w:r>
        <w:t>Login to Microsoft Azure Portal</w:t>
      </w:r>
      <w:ins w:id="543" w:author="John Manaloto" w:date="2016-06-25T13:18:00Z">
        <w:r w:rsidR="00704485">
          <w:t xml:space="preserve"> -&gt; navigate to Logic Apps -&gt; Select the Logic App created in Step 5. This will open the Logic App editor.</w:t>
        </w:r>
      </w:ins>
    </w:p>
    <w:p w14:paraId="11126B11" w14:textId="045BE967" w:rsidR="00704485" w:rsidRPr="00704485" w:rsidRDefault="00101C95" w:rsidP="00704485">
      <w:pPr>
        <w:pStyle w:val="ListParagraph"/>
        <w:ind w:firstLine="0"/>
        <w:rPr>
          <w:ins w:id="544" w:author="John Manaloto" w:date="2016-06-25T13:18:00Z"/>
          <w:rFonts w:asciiTheme="minorHAnsi" w:eastAsiaTheme="minorEastAsia" w:hAnsiTheme="minorHAnsi" w:cstheme="minorBidi"/>
          <w:color w:val="000000" w:themeColor="text1"/>
          <w:rPrChange w:id="545" w:author="John Manaloto" w:date="2016-06-25T13:18:00Z">
            <w:rPr>
              <w:ins w:id="546" w:author="John Manaloto" w:date="2016-06-25T13:18:00Z"/>
            </w:rPr>
          </w:rPrChange>
        </w:rPr>
        <w:pPrChange w:id="547" w:author="John Manaloto" w:date="2016-06-25T13:19:00Z">
          <w:pPr>
            <w:pStyle w:val="ListParagraph"/>
            <w:numPr>
              <w:numId w:val="1"/>
            </w:numPr>
            <w:ind w:hanging="360"/>
          </w:pPr>
        </w:pPrChange>
      </w:pPr>
      <w:ins w:id="548" w:author="John Manaloto" w:date="2016-06-25T16:44:00Z">
        <w:r>
          <w:rPr>
            <w:rFonts w:asciiTheme="minorHAnsi" w:eastAsiaTheme="minorEastAsia" w:hAnsiTheme="minorHAnsi" w:cstheme="minorBidi"/>
            <w:noProof/>
            <w:color w:val="000000" w:themeColor="text1"/>
          </w:rPr>
          <w:drawing>
            <wp:inline distT="0" distB="0" distL="0" distR="0" wp14:anchorId="31D9AA45" wp14:editId="7DCEDF5D">
              <wp:extent cx="3566160" cy="1143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1143000"/>
                      </a:xfrm>
                      <a:prstGeom prst="rect">
                        <a:avLst/>
                      </a:prstGeom>
                      <a:noFill/>
                      <a:ln>
                        <a:noFill/>
                      </a:ln>
                    </pic:spPr>
                  </pic:pic>
                </a:graphicData>
              </a:graphic>
            </wp:inline>
          </w:drawing>
        </w:r>
      </w:ins>
    </w:p>
    <w:p w14:paraId="560DDBF0" w14:textId="0E5FD505" w:rsidR="00704485" w:rsidRDefault="00E8761F" w:rsidP="7910F3D9">
      <w:pPr>
        <w:pStyle w:val="ListParagraph"/>
        <w:numPr>
          <w:ilvl w:val="0"/>
          <w:numId w:val="1"/>
        </w:numPr>
        <w:rPr>
          <w:ins w:id="549" w:author="John Manaloto" w:date="2016-06-25T13:23:00Z"/>
          <w:rFonts w:asciiTheme="minorHAnsi" w:eastAsiaTheme="minorEastAsia" w:hAnsiTheme="minorHAnsi" w:cstheme="minorBidi"/>
          <w:color w:val="000000" w:themeColor="text1"/>
        </w:rPr>
      </w:pPr>
      <w:ins w:id="550" w:author="John Manaloto" w:date="2016-06-25T13:20:00Z">
        <w:r>
          <w:rPr>
            <w:rFonts w:asciiTheme="minorHAnsi" w:eastAsiaTheme="minorEastAsia" w:hAnsiTheme="minorHAnsi" w:cstheme="minorBidi"/>
            <w:color w:val="000000" w:themeColor="text1"/>
          </w:rPr>
          <w:t xml:space="preserve">Enter </w:t>
        </w:r>
      </w:ins>
      <w:ins w:id="551" w:author="John Manaloto" w:date="2016-06-25T13:21:00Z">
        <w:r>
          <w:rPr>
            <w:rFonts w:asciiTheme="minorHAnsi" w:eastAsiaTheme="minorEastAsia" w:hAnsiTheme="minorHAnsi" w:cstheme="minorBidi"/>
            <w:color w:val="000000" w:themeColor="text1"/>
          </w:rPr>
          <w:t xml:space="preserve">“Service Bus” in place of “How would you like to start?” -&gt; Select </w:t>
        </w:r>
      </w:ins>
      <w:ins w:id="552" w:author="John Manaloto" w:date="2016-06-25T13:23:00Z">
        <w:r>
          <w:rPr>
            <w:rFonts w:asciiTheme="minorHAnsi" w:eastAsiaTheme="minorEastAsia" w:hAnsiTheme="minorHAnsi" w:cstheme="minorBidi"/>
            <w:color w:val="000000" w:themeColor="text1"/>
          </w:rPr>
          <w:t>the second option shown below</w:t>
        </w:r>
      </w:ins>
    </w:p>
    <w:p w14:paraId="4BF756ED" w14:textId="5EB6E660" w:rsidR="00E8761F" w:rsidRDefault="00101C95" w:rsidP="00E8761F">
      <w:pPr>
        <w:pStyle w:val="ListParagraph"/>
        <w:ind w:firstLine="0"/>
        <w:rPr>
          <w:ins w:id="553" w:author="John Manaloto" w:date="2016-06-25T13:31:00Z"/>
          <w:rFonts w:asciiTheme="minorHAnsi" w:eastAsiaTheme="minorEastAsia" w:hAnsiTheme="minorHAnsi" w:cstheme="minorBidi"/>
          <w:color w:val="000000" w:themeColor="text1"/>
        </w:rPr>
        <w:pPrChange w:id="554" w:author="John Manaloto" w:date="2016-06-25T13:23:00Z">
          <w:pPr>
            <w:pStyle w:val="ListParagraph"/>
            <w:numPr>
              <w:numId w:val="1"/>
            </w:numPr>
            <w:ind w:hanging="360"/>
          </w:pPr>
        </w:pPrChange>
      </w:pPr>
      <w:ins w:id="555" w:author="John Manaloto" w:date="2016-06-25T16:44:00Z">
        <w:r>
          <w:rPr>
            <w:rFonts w:asciiTheme="minorHAnsi" w:eastAsiaTheme="minorEastAsia" w:hAnsiTheme="minorHAnsi" w:cstheme="minorBidi"/>
            <w:noProof/>
            <w:color w:val="000000" w:themeColor="text1"/>
          </w:rPr>
          <w:drawing>
            <wp:inline distT="0" distB="0" distL="0" distR="0" wp14:anchorId="38F51676" wp14:editId="5D6DF759">
              <wp:extent cx="2240280" cy="9829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0280" cy="982980"/>
                      </a:xfrm>
                      <a:prstGeom prst="rect">
                        <a:avLst/>
                      </a:prstGeom>
                      <a:noFill/>
                      <a:ln>
                        <a:noFill/>
                      </a:ln>
                    </pic:spPr>
                  </pic:pic>
                </a:graphicData>
              </a:graphic>
            </wp:inline>
          </w:drawing>
        </w:r>
      </w:ins>
    </w:p>
    <w:p w14:paraId="7C54FF08" w14:textId="16F57C35" w:rsidR="00E005A3" w:rsidRDefault="00E005A3" w:rsidP="00E8761F">
      <w:pPr>
        <w:pStyle w:val="ListParagraph"/>
        <w:ind w:firstLine="0"/>
        <w:rPr>
          <w:ins w:id="556" w:author="John Manaloto" w:date="2016-06-25T13:23:00Z"/>
          <w:rFonts w:asciiTheme="minorHAnsi" w:eastAsiaTheme="minorEastAsia" w:hAnsiTheme="minorHAnsi" w:cstheme="minorBidi"/>
          <w:color w:val="000000" w:themeColor="text1"/>
        </w:rPr>
        <w:pPrChange w:id="557" w:author="John Manaloto" w:date="2016-06-25T13:23:00Z">
          <w:pPr>
            <w:pStyle w:val="ListParagraph"/>
            <w:numPr>
              <w:numId w:val="1"/>
            </w:numPr>
            <w:ind w:hanging="360"/>
          </w:pPr>
        </w:pPrChange>
      </w:pPr>
      <w:ins w:id="558" w:author="John Manaloto" w:date="2016-06-25T13:31:00Z">
        <w:r>
          <w:rPr>
            <w:rFonts w:asciiTheme="minorHAnsi" w:eastAsiaTheme="minorEastAsia" w:hAnsiTheme="minorHAnsi" w:cstheme="minorBidi"/>
            <w:color w:val="000000" w:themeColor="text1"/>
          </w:rPr>
          <w:t xml:space="preserve">Once selected, </w:t>
        </w:r>
      </w:ins>
      <w:ins w:id="559" w:author="John Manaloto" w:date="2016-06-25T13:36:00Z">
        <w:r>
          <w:rPr>
            <w:rFonts w:asciiTheme="minorHAnsi" w:eastAsiaTheme="minorEastAsia" w:hAnsiTheme="minorHAnsi" w:cstheme="minorBidi"/>
            <w:color w:val="000000" w:themeColor="text1"/>
          </w:rPr>
          <w:t>you will be asked to create a connection as shown:</w:t>
        </w:r>
      </w:ins>
    </w:p>
    <w:p w14:paraId="240DFF1D" w14:textId="28E6113E" w:rsidR="00E005A3" w:rsidRDefault="00101C95" w:rsidP="00E005A3">
      <w:pPr>
        <w:pStyle w:val="ListParagraph"/>
        <w:ind w:firstLine="0"/>
        <w:rPr>
          <w:ins w:id="560" w:author="John Manaloto" w:date="2016-06-25T13:36:00Z"/>
          <w:rFonts w:asciiTheme="minorHAnsi" w:eastAsiaTheme="minorEastAsia" w:hAnsiTheme="minorHAnsi" w:cstheme="minorBidi"/>
          <w:color w:val="000000" w:themeColor="text1"/>
        </w:rPr>
        <w:pPrChange w:id="561" w:author="John Manaloto" w:date="2016-06-25T13:34:00Z">
          <w:pPr>
            <w:pStyle w:val="ListParagraph"/>
            <w:numPr>
              <w:numId w:val="1"/>
            </w:numPr>
            <w:ind w:hanging="360"/>
          </w:pPr>
        </w:pPrChange>
      </w:pPr>
      <w:ins w:id="562" w:author="John Manaloto" w:date="2016-06-25T16:45:00Z">
        <w:r>
          <w:rPr>
            <w:rFonts w:asciiTheme="minorHAnsi" w:eastAsiaTheme="minorEastAsia" w:hAnsiTheme="minorHAnsi" w:cstheme="minorBidi"/>
            <w:noProof/>
            <w:color w:val="000000" w:themeColor="text1"/>
          </w:rPr>
          <w:drawing>
            <wp:inline distT="0" distB="0" distL="0" distR="0" wp14:anchorId="760D5989" wp14:editId="5F7F1218">
              <wp:extent cx="2383155" cy="12001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155" cy="1200150"/>
                      </a:xfrm>
                      <a:prstGeom prst="rect">
                        <a:avLst/>
                      </a:prstGeom>
                      <a:noFill/>
                      <a:ln>
                        <a:noFill/>
                      </a:ln>
                    </pic:spPr>
                  </pic:pic>
                </a:graphicData>
              </a:graphic>
            </wp:inline>
          </w:drawing>
        </w:r>
      </w:ins>
    </w:p>
    <w:p w14:paraId="1E304F9F" w14:textId="6C88A0D8" w:rsidR="00E005A3" w:rsidRDefault="00E005A3" w:rsidP="00E005A3">
      <w:pPr>
        <w:pStyle w:val="ListParagraph"/>
        <w:numPr>
          <w:ilvl w:val="1"/>
          <w:numId w:val="4"/>
        </w:numPr>
        <w:rPr>
          <w:ins w:id="563" w:author="John Manaloto" w:date="2016-06-25T13:37:00Z"/>
          <w:rFonts w:asciiTheme="minorHAnsi" w:eastAsiaTheme="minorEastAsia" w:hAnsiTheme="minorHAnsi" w:cstheme="minorBidi"/>
          <w:color w:val="000000" w:themeColor="text1"/>
        </w:rPr>
        <w:pPrChange w:id="564" w:author="John Manaloto" w:date="2016-06-25T13:36:00Z">
          <w:pPr>
            <w:pStyle w:val="ListParagraph"/>
            <w:numPr>
              <w:numId w:val="1"/>
            </w:numPr>
            <w:ind w:hanging="360"/>
          </w:pPr>
        </w:pPrChange>
      </w:pPr>
      <w:ins w:id="565" w:author="John Manaloto" w:date="2016-06-25T13:36:00Z">
        <w:r>
          <w:rPr>
            <w:rFonts w:asciiTheme="minorHAnsi" w:eastAsiaTheme="minorEastAsia" w:hAnsiTheme="minorHAnsi" w:cstheme="minorBidi"/>
            <w:color w:val="000000" w:themeColor="text1"/>
          </w:rPr>
          <w:t>Provi</w:t>
        </w:r>
      </w:ins>
      <w:ins w:id="566" w:author="John Manaloto" w:date="2016-06-25T13:37:00Z">
        <w:r>
          <w:rPr>
            <w:rFonts w:asciiTheme="minorHAnsi" w:eastAsiaTheme="minorEastAsia" w:hAnsiTheme="minorHAnsi" w:cstheme="minorBidi"/>
            <w:color w:val="000000" w:themeColor="text1"/>
          </w:rPr>
          <w:t>de a CONNECTION NAME</w:t>
        </w:r>
      </w:ins>
    </w:p>
    <w:p w14:paraId="59F20AE6" w14:textId="77777777" w:rsidR="00E005A3" w:rsidRDefault="00E005A3" w:rsidP="00E005A3">
      <w:pPr>
        <w:pStyle w:val="ListParagraph"/>
        <w:numPr>
          <w:ilvl w:val="1"/>
          <w:numId w:val="4"/>
        </w:numPr>
        <w:rPr>
          <w:ins w:id="567" w:author="John Manaloto" w:date="2016-06-25T13:41:00Z"/>
          <w:rFonts w:asciiTheme="minorHAnsi" w:eastAsiaTheme="minorEastAsia" w:hAnsiTheme="minorHAnsi" w:cstheme="minorBidi"/>
          <w:color w:val="000000" w:themeColor="text1"/>
        </w:rPr>
        <w:pPrChange w:id="568" w:author="John Manaloto" w:date="2016-06-25T13:36:00Z">
          <w:pPr>
            <w:pStyle w:val="ListParagraph"/>
            <w:numPr>
              <w:numId w:val="1"/>
            </w:numPr>
            <w:ind w:hanging="360"/>
          </w:pPr>
        </w:pPrChange>
      </w:pPr>
      <w:ins w:id="569" w:author="John Manaloto" w:date="2016-06-25T13:37:00Z">
        <w:r>
          <w:rPr>
            <w:rFonts w:asciiTheme="minorHAnsi" w:eastAsiaTheme="minorEastAsia" w:hAnsiTheme="minorHAnsi" w:cstheme="minorBidi"/>
            <w:color w:val="000000" w:themeColor="text1"/>
          </w:rPr>
          <w:t xml:space="preserve">CONNECTION STRING – </w:t>
        </w:r>
      </w:ins>
      <w:ins w:id="570" w:author="John Manaloto" w:date="2016-06-25T13:41:00Z">
        <w:r>
          <w:rPr>
            <w:rFonts w:asciiTheme="minorHAnsi" w:eastAsiaTheme="minorEastAsia" w:hAnsiTheme="minorHAnsi" w:cstheme="minorBidi"/>
            <w:color w:val="000000" w:themeColor="text1"/>
          </w:rPr>
          <w:t>copy the value of the Microsoft.ServiceBus.ConnectionString appSetting value configured in Step 2-2. Example:</w:t>
        </w:r>
      </w:ins>
    </w:p>
    <w:tbl>
      <w:tblPr>
        <w:tblStyle w:val="TableGrid"/>
        <w:tblW w:w="0" w:type="auto"/>
        <w:tblInd w:w="1440" w:type="dxa"/>
        <w:tblLook w:val="04A0" w:firstRow="1" w:lastRow="0" w:firstColumn="1" w:lastColumn="0" w:noHBand="0" w:noVBand="1"/>
      </w:tblPr>
      <w:tblGrid>
        <w:gridCol w:w="8380"/>
      </w:tblGrid>
      <w:tr w:rsidR="00E005A3" w14:paraId="505B7863" w14:textId="77777777" w:rsidTr="00E005A3">
        <w:trPr>
          <w:ins w:id="571" w:author="John Manaloto" w:date="2016-06-25T13:41:00Z"/>
        </w:trPr>
        <w:tc>
          <w:tcPr>
            <w:tcW w:w="9820" w:type="dxa"/>
          </w:tcPr>
          <w:p w14:paraId="309B4965" w14:textId="1FF8DF1F" w:rsidR="00E005A3" w:rsidRDefault="00E005A3" w:rsidP="00E005A3">
            <w:pPr>
              <w:pStyle w:val="ListParagraph"/>
              <w:ind w:left="0" w:firstLine="0"/>
              <w:rPr>
                <w:ins w:id="572" w:author="John Manaloto" w:date="2016-06-25T13:41:00Z"/>
                <w:rFonts w:asciiTheme="minorHAnsi" w:eastAsiaTheme="minorEastAsia" w:hAnsiTheme="minorHAnsi" w:cstheme="minorBidi"/>
                <w:color w:val="000000" w:themeColor="text1"/>
              </w:rPr>
            </w:pPr>
            <w:ins w:id="573" w:author="John Manaloto" w:date="2016-06-25T13:41:00Z">
              <w:r w:rsidRPr="009C4C4B">
                <w:rPr>
                  <w:rFonts w:asciiTheme="minorHAnsi" w:eastAsiaTheme="minorEastAsia" w:hAnsiTheme="minorHAnsi" w:cstheme="minorBidi"/>
                  <w:color w:val="000000" w:themeColor="text1"/>
                </w:rPr>
                <w:t>Endpoint=sb://</w:t>
              </w:r>
              <w:r w:rsidRPr="009C4C4B">
                <w:rPr>
                  <w:rFonts w:asciiTheme="minorHAnsi" w:eastAsiaTheme="minorEastAsia" w:hAnsiTheme="minorHAnsi" w:cstheme="minorBidi"/>
                  <w:b/>
                  <w:color w:val="000000" w:themeColor="text1"/>
                </w:rPr>
                <w:t>[your namespace]</w:t>
              </w:r>
              <w:r w:rsidRPr="009C4C4B">
                <w:rPr>
                  <w:rFonts w:asciiTheme="minorHAnsi" w:eastAsiaTheme="minorEastAsia" w:hAnsiTheme="minorHAnsi" w:cstheme="minorBidi"/>
                  <w:color w:val="000000" w:themeColor="text1"/>
                </w:rPr>
                <w:t>.servicebus.windows.net;SharedAccessKeyName=RootManageSharedAccessKey;SharedAccessKey=</w:t>
              </w:r>
              <w:r w:rsidRPr="009C4C4B">
                <w:rPr>
                  <w:rFonts w:asciiTheme="minorHAnsi" w:eastAsiaTheme="minorEastAsia" w:hAnsiTheme="minorHAnsi" w:cstheme="minorBidi"/>
                  <w:b/>
                  <w:color w:val="000000" w:themeColor="text1"/>
                </w:rPr>
                <w:t>[your secret]</w:t>
              </w:r>
            </w:ins>
          </w:p>
        </w:tc>
      </w:tr>
    </w:tbl>
    <w:p w14:paraId="508F7FDF" w14:textId="597DAD46" w:rsidR="00E005A3" w:rsidRDefault="00054008" w:rsidP="00054008">
      <w:pPr>
        <w:pStyle w:val="ListParagraph"/>
        <w:numPr>
          <w:ilvl w:val="1"/>
          <w:numId w:val="4"/>
        </w:numPr>
        <w:rPr>
          <w:ins w:id="574" w:author="John Manaloto" w:date="2016-06-25T15:56:00Z"/>
          <w:rFonts w:asciiTheme="minorHAnsi" w:eastAsiaTheme="minorEastAsia" w:hAnsiTheme="minorHAnsi" w:cstheme="minorBidi"/>
          <w:color w:val="000000" w:themeColor="text1"/>
        </w:rPr>
        <w:pPrChange w:id="575" w:author="John Manaloto" w:date="2016-06-25T13:42:00Z">
          <w:pPr>
            <w:pStyle w:val="ListParagraph"/>
            <w:numPr>
              <w:numId w:val="1"/>
            </w:numPr>
            <w:ind w:hanging="360"/>
          </w:pPr>
        </w:pPrChange>
      </w:pPr>
      <w:ins w:id="576" w:author="John Manaloto" w:date="2016-06-25T13:42:00Z">
        <w:r>
          <w:rPr>
            <w:rFonts w:asciiTheme="minorHAnsi" w:eastAsiaTheme="minorEastAsia" w:hAnsiTheme="minorHAnsi" w:cstheme="minorBidi"/>
            <w:color w:val="000000" w:themeColor="text1"/>
          </w:rPr>
          <w:t>Click “Create connection”</w:t>
        </w:r>
      </w:ins>
    </w:p>
    <w:p w14:paraId="456D4878" w14:textId="2831D213" w:rsidR="00B518AB" w:rsidRDefault="00B518AB" w:rsidP="00B518AB">
      <w:pPr>
        <w:pStyle w:val="ListParagraph"/>
        <w:numPr>
          <w:ilvl w:val="0"/>
          <w:numId w:val="1"/>
        </w:numPr>
        <w:rPr>
          <w:ins w:id="577" w:author="John Manaloto" w:date="2016-06-25T15:58:00Z"/>
          <w:rFonts w:asciiTheme="minorHAnsi" w:eastAsiaTheme="minorEastAsia" w:hAnsiTheme="minorHAnsi" w:cstheme="minorBidi"/>
          <w:color w:val="000000" w:themeColor="text1"/>
        </w:rPr>
        <w:pPrChange w:id="578" w:author="John Manaloto" w:date="2016-06-25T15:56:00Z">
          <w:pPr>
            <w:pStyle w:val="ListParagraph"/>
            <w:numPr>
              <w:numId w:val="1"/>
            </w:numPr>
            <w:ind w:hanging="360"/>
          </w:pPr>
        </w:pPrChange>
      </w:pPr>
      <w:ins w:id="579" w:author="John Manaloto" w:date="2016-06-25T15:58:00Z">
        <w:r>
          <w:rPr>
            <w:rFonts w:asciiTheme="minorHAnsi" w:eastAsiaTheme="minorEastAsia" w:hAnsiTheme="minorHAnsi" w:cstheme="minorBidi"/>
            <w:color w:val="000000" w:themeColor="text1"/>
          </w:rPr>
          <w:t>Back in the Service Bus topic subscription dialog, provide the following:</w:t>
        </w:r>
      </w:ins>
    </w:p>
    <w:p w14:paraId="1A54F88C" w14:textId="399317BD" w:rsidR="00B518AB" w:rsidRDefault="00B518AB" w:rsidP="00B518AB">
      <w:pPr>
        <w:pStyle w:val="ListParagraph"/>
        <w:numPr>
          <w:ilvl w:val="1"/>
          <w:numId w:val="1"/>
        </w:numPr>
        <w:rPr>
          <w:ins w:id="580" w:author="John Manaloto" w:date="2016-06-25T16:00:00Z"/>
          <w:rFonts w:asciiTheme="minorHAnsi" w:eastAsiaTheme="minorEastAsia" w:hAnsiTheme="minorHAnsi" w:cstheme="minorBidi"/>
          <w:color w:val="000000" w:themeColor="text1"/>
        </w:rPr>
        <w:pPrChange w:id="581" w:author="John Manaloto" w:date="2016-06-25T15:59:00Z">
          <w:pPr>
            <w:pStyle w:val="ListParagraph"/>
            <w:numPr>
              <w:numId w:val="1"/>
            </w:numPr>
            <w:ind w:hanging="360"/>
          </w:pPr>
        </w:pPrChange>
      </w:pPr>
      <w:ins w:id="582" w:author="John Manaloto" w:date="2016-06-25T15:59:00Z">
        <w:r>
          <w:rPr>
            <w:rFonts w:asciiTheme="minorHAnsi" w:eastAsiaTheme="minorEastAsia" w:hAnsiTheme="minorHAnsi" w:cstheme="minorBidi"/>
            <w:color w:val="000000" w:themeColor="text1"/>
          </w:rPr>
          <w:t xml:space="preserve">TOPIC NAME – use the same topic name specified in </w:t>
        </w:r>
      </w:ins>
      <w:ins w:id="583" w:author="John Manaloto" w:date="2016-06-25T16:00:00Z">
        <w:r>
          <w:rPr>
            <w:rFonts w:asciiTheme="minorHAnsi" w:eastAsiaTheme="minorEastAsia" w:hAnsiTheme="minorHAnsi" w:cstheme="minorBidi"/>
            <w:color w:val="000000" w:themeColor="text1"/>
          </w:rPr>
          <w:t>Step 2-2</w:t>
        </w:r>
      </w:ins>
    </w:p>
    <w:p w14:paraId="00C195F5" w14:textId="3C8CA46A" w:rsidR="00B518AB" w:rsidRPr="009C4C4B" w:rsidRDefault="00B518AB" w:rsidP="00B518AB">
      <w:pPr>
        <w:pStyle w:val="ListParagraph"/>
        <w:numPr>
          <w:ilvl w:val="1"/>
          <w:numId w:val="1"/>
        </w:numPr>
        <w:rPr>
          <w:ins w:id="584" w:author="John Manaloto" w:date="2016-06-25T16:00:00Z"/>
          <w:rFonts w:asciiTheme="minorHAnsi" w:eastAsiaTheme="minorEastAsia" w:hAnsiTheme="minorHAnsi" w:cstheme="minorBidi"/>
          <w:color w:val="000000" w:themeColor="text1"/>
        </w:rPr>
      </w:pPr>
      <w:ins w:id="585" w:author="John Manaloto" w:date="2016-06-25T16:00:00Z">
        <w:r>
          <w:rPr>
            <w:rFonts w:asciiTheme="minorHAnsi" w:eastAsiaTheme="minorEastAsia" w:hAnsiTheme="minorHAnsi" w:cstheme="minorBidi"/>
            <w:color w:val="000000" w:themeColor="text1"/>
          </w:rPr>
          <w:t>TOPIC SUBSCRIPTION</w:t>
        </w:r>
        <w:r>
          <w:rPr>
            <w:rFonts w:asciiTheme="minorHAnsi" w:eastAsiaTheme="minorEastAsia" w:hAnsiTheme="minorHAnsi" w:cstheme="minorBidi"/>
            <w:color w:val="000000" w:themeColor="text1"/>
          </w:rPr>
          <w:t xml:space="preserve"> NAME – use the same topic </w:t>
        </w:r>
        <w:r>
          <w:rPr>
            <w:rFonts w:asciiTheme="minorHAnsi" w:eastAsiaTheme="minorEastAsia" w:hAnsiTheme="minorHAnsi" w:cstheme="minorBidi"/>
            <w:color w:val="000000" w:themeColor="text1"/>
          </w:rPr>
          <w:t xml:space="preserve">subscription </w:t>
        </w:r>
        <w:r>
          <w:rPr>
            <w:rFonts w:asciiTheme="minorHAnsi" w:eastAsiaTheme="minorEastAsia" w:hAnsiTheme="minorHAnsi" w:cstheme="minorBidi"/>
            <w:color w:val="000000" w:themeColor="text1"/>
          </w:rPr>
          <w:t>name specified in Step 2-2</w:t>
        </w:r>
      </w:ins>
    </w:p>
    <w:p w14:paraId="5EBFE12C" w14:textId="47D63A03" w:rsidR="00207633" w:rsidRDefault="00207633" w:rsidP="00B518AB">
      <w:pPr>
        <w:pStyle w:val="ListParagraph"/>
        <w:numPr>
          <w:ilvl w:val="0"/>
          <w:numId w:val="1"/>
        </w:numPr>
        <w:rPr>
          <w:ins w:id="586" w:author="John Manaloto" w:date="2016-06-25T16:09:00Z"/>
          <w:rFonts w:asciiTheme="minorHAnsi" w:eastAsiaTheme="minorEastAsia" w:hAnsiTheme="minorHAnsi" w:cstheme="minorBidi"/>
          <w:color w:val="000000" w:themeColor="text1"/>
        </w:rPr>
        <w:pPrChange w:id="587" w:author="John Manaloto" w:date="2016-06-25T16:00:00Z">
          <w:pPr>
            <w:pStyle w:val="ListParagraph"/>
            <w:numPr>
              <w:numId w:val="1"/>
            </w:numPr>
            <w:ind w:hanging="360"/>
          </w:pPr>
        </w:pPrChange>
      </w:pPr>
      <w:ins w:id="588" w:author="John Manaloto" w:date="2016-06-25T16:09:00Z">
        <w:r>
          <w:rPr>
            <w:rFonts w:asciiTheme="minorHAnsi" w:eastAsiaTheme="minorEastAsia" w:hAnsiTheme="minorHAnsi" w:cstheme="minorBidi"/>
            <w:color w:val="000000" w:themeColor="text1"/>
          </w:rPr>
          <w:t>Add an additional action so we can save the Logic App.</w:t>
        </w:r>
      </w:ins>
    </w:p>
    <w:p w14:paraId="5B0276B7" w14:textId="4D8185B8" w:rsidR="00B518AB" w:rsidRDefault="00207633" w:rsidP="00B518AB">
      <w:pPr>
        <w:pStyle w:val="ListParagraph"/>
        <w:numPr>
          <w:ilvl w:val="0"/>
          <w:numId w:val="1"/>
        </w:numPr>
        <w:rPr>
          <w:ins w:id="589" w:author="John Manaloto" w:date="2016-06-25T16:09:00Z"/>
          <w:rFonts w:asciiTheme="minorHAnsi" w:eastAsiaTheme="minorEastAsia" w:hAnsiTheme="minorHAnsi" w:cstheme="minorBidi"/>
          <w:color w:val="000000" w:themeColor="text1"/>
        </w:rPr>
        <w:pPrChange w:id="590" w:author="John Manaloto" w:date="2016-06-25T16:00:00Z">
          <w:pPr>
            <w:pStyle w:val="ListParagraph"/>
            <w:numPr>
              <w:numId w:val="1"/>
            </w:numPr>
            <w:ind w:hanging="360"/>
          </w:pPr>
        </w:pPrChange>
      </w:pPr>
      <w:ins w:id="591" w:author="John Manaloto" w:date="2016-06-25T16:08:00Z">
        <w:r>
          <w:rPr>
            <w:rFonts w:asciiTheme="minorHAnsi" w:eastAsiaTheme="minorEastAsia" w:hAnsiTheme="minorHAnsi" w:cstheme="minorBidi"/>
            <w:color w:val="000000" w:themeColor="text1"/>
          </w:rPr>
          <w:t xml:space="preserve">Click the + button -&gt; click </w:t>
        </w:r>
      </w:ins>
      <w:ins w:id="592" w:author="John Manaloto" w:date="2016-06-25T16:09:00Z">
        <w:r>
          <w:rPr>
            <w:rFonts w:asciiTheme="minorHAnsi" w:eastAsiaTheme="minorEastAsia" w:hAnsiTheme="minorHAnsi" w:cstheme="minorBidi"/>
            <w:color w:val="000000" w:themeColor="text1"/>
          </w:rPr>
          <w:t>“Add an action”</w:t>
        </w:r>
      </w:ins>
    </w:p>
    <w:p w14:paraId="0C809214" w14:textId="349B9110" w:rsidR="00207633" w:rsidRDefault="00207633" w:rsidP="00B518AB">
      <w:pPr>
        <w:pStyle w:val="ListParagraph"/>
        <w:numPr>
          <w:ilvl w:val="0"/>
          <w:numId w:val="1"/>
        </w:numPr>
        <w:rPr>
          <w:ins w:id="593" w:author="John Manaloto" w:date="2016-06-25T16:10:00Z"/>
          <w:rFonts w:asciiTheme="minorHAnsi" w:eastAsiaTheme="minorEastAsia" w:hAnsiTheme="minorHAnsi" w:cstheme="minorBidi"/>
          <w:color w:val="000000" w:themeColor="text1"/>
        </w:rPr>
        <w:pPrChange w:id="594" w:author="John Manaloto" w:date="2016-06-25T16:00:00Z">
          <w:pPr>
            <w:pStyle w:val="ListParagraph"/>
            <w:numPr>
              <w:numId w:val="1"/>
            </w:numPr>
            <w:ind w:hanging="360"/>
          </w:pPr>
        </w:pPrChange>
      </w:pPr>
      <w:ins w:id="595" w:author="John Manaloto" w:date="2016-06-25T16:10:00Z">
        <w:r>
          <w:rPr>
            <w:rFonts w:asciiTheme="minorHAnsi" w:eastAsiaTheme="minorEastAsia" w:hAnsiTheme="minorHAnsi" w:cstheme="minorBidi"/>
            <w:color w:val="000000" w:themeColor="text1"/>
          </w:rPr>
          <w:t>Select Http. In the dialog, specify the following:</w:t>
        </w:r>
      </w:ins>
    </w:p>
    <w:p w14:paraId="4F18E801" w14:textId="4579FA2B" w:rsidR="00207633" w:rsidRDefault="00207633" w:rsidP="00207633">
      <w:pPr>
        <w:pStyle w:val="ListParagraph"/>
        <w:numPr>
          <w:ilvl w:val="1"/>
          <w:numId w:val="1"/>
        </w:numPr>
        <w:rPr>
          <w:ins w:id="596" w:author="John Manaloto" w:date="2016-06-25T16:11:00Z"/>
          <w:rFonts w:asciiTheme="minorHAnsi" w:eastAsiaTheme="minorEastAsia" w:hAnsiTheme="minorHAnsi" w:cstheme="minorBidi"/>
          <w:color w:val="000000" w:themeColor="text1"/>
        </w:rPr>
        <w:pPrChange w:id="597" w:author="John Manaloto" w:date="2016-06-25T16:10:00Z">
          <w:pPr>
            <w:pStyle w:val="ListParagraph"/>
            <w:numPr>
              <w:numId w:val="1"/>
            </w:numPr>
            <w:ind w:hanging="360"/>
          </w:pPr>
        </w:pPrChange>
      </w:pPr>
      <w:ins w:id="598" w:author="John Manaloto" w:date="2016-06-25T16:10:00Z">
        <w:r>
          <w:rPr>
            <w:rFonts w:asciiTheme="minorHAnsi" w:eastAsiaTheme="minorEastAsia" w:hAnsiTheme="minorHAnsi" w:cstheme="minorBidi"/>
            <w:color w:val="000000" w:themeColor="text1"/>
          </w:rPr>
          <w:t xml:space="preserve">METHOD </w:t>
        </w:r>
      </w:ins>
      <w:ins w:id="599" w:author="John Manaloto" w:date="2016-06-25T16:11:00Z">
        <w:r>
          <w:rPr>
            <w:rFonts w:asciiTheme="minorHAnsi" w:eastAsiaTheme="minorEastAsia" w:hAnsiTheme="minorHAnsi" w:cstheme="minorBidi"/>
            <w:color w:val="000000" w:themeColor="text1"/>
          </w:rPr>
          <w:t>–</w:t>
        </w:r>
      </w:ins>
      <w:ins w:id="600" w:author="John Manaloto" w:date="2016-06-25T16:10:00Z">
        <w:r>
          <w:rPr>
            <w:rFonts w:asciiTheme="minorHAnsi" w:eastAsiaTheme="minorEastAsia" w:hAnsiTheme="minorHAnsi" w:cstheme="minorBidi"/>
            <w:color w:val="000000" w:themeColor="text1"/>
          </w:rPr>
          <w:t xml:space="preserve"> select </w:t>
        </w:r>
      </w:ins>
      <w:ins w:id="601" w:author="John Manaloto" w:date="2016-06-25T16:11:00Z">
        <w:r>
          <w:rPr>
            <w:rFonts w:asciiTheme="minorHAnsi" w:eastAsiaTheme="minorEastAsia" w:hAnsiTheme="minorHAnsi" w:cstheme="minorBidi"/>
            <w:color w:val="000000" w:themeColor="text1"/>
          </w:rPr>
          <w:t>GET</w:t>
        </w:r>
      </w:ins>
    </w:p>
    <w:p w14:paraId="737F0E52" w14:textId="78D27EB2" w:rsidR="00207633" w:rsidRDefault="00207633" w:rsidP="00207633">
      <w:pPr>
        <w:pStyle w:val="ListParagraph"/>
        <w:numPr>
          <w:ilvl w:val="1"/>
          <w:numId w:val="1"/>
        </w:numPr>
        <w:rPr>
          <w:ins w:id="602" w:author="John Manaloto" w:date="2016-06-25T16:11:00Z"/>
          <w:rFonts w:asciiTheme="minorHAnsi" w:eastAsiaTheme="minorEastAsia" w:hAnsiTheme="minorHAnsi" w:cstheme="minorBidi"/>
          <w:color w:val="000000" w:themeColor="text1"/>
        </w:rPr>
        <w:pPrChange w:id="603" w:author="John Manaloto" w:date="2016-06-25T16:10:00Z">
          <w:pPr>
            <w:pStyle w:val="ListParagraph"/>
            <w:numPr>
              <w:numId w:val="1"/>
            </w:numPr>
            <w:ind w:hanging="360"/>
          </w:pPr>
        </w:pPrChange>
      </w:pPr>
      <w:ins w:id="604" w:author="John Manaloto" w:date="2016-06-25T16:11:00Z">
        <w:r>
          <w:rPr>
            <w:rFonts w:asciiTheme="minorHAnsi" w:eastAsiaTheme="minorEastAsia" w:hAnsiTheme="minorHAnsi" w:cstheme="minorBidi"/>
            <w:color w:val="000000" w:themeColor="text1"/>
          </w:rPr>
          <w:t>URI – select any URI</w:t>
        </w:r>
      </w:ins>
    </w:p>
    <w:p w14:paraId="3E537A36" w14:textId="417F76C5" w:rsidR="00207633" w:rsidRDefault="00207633" w:rsidP="00207633">
      <w:pPr>
        <w:pStyle w:val="ListParagraph"/>
        <w:numPr>
          <w:ilvl w:val="0"/>
          <w:numId w:val="1"/>
        </w:numPr>
        <w:rPr>
          <w:ins w:id="605" w:author="John Manaloto" w:date="2016-06-25T20:14:00Z"/>
          <w:rFonts w:asciiTheme="minorHAnsi" w:eastAsiaTheme="minorEastAsia" w:hAnsiTheme="minorHAnsi" w:cstheme="minorBidi"/>
          <w:color w:val="000000" w:themeColor="text1"/>
        </w:rPr>
        <w:pPrChange w:id="606" w:author="John Manaloto" w:date="2016-06-25T16:11:00Z">
          <w:pPr>
            <w:pStyle w:val="ListParagraph"/>
            <w:numPr>
              <w:numId w:val="1"/>
            </w:numPr>
            <w:ind w:hanging="360"/>
          </w:pPr>
        </w:pPrChange>
      </w:pPr>
      <w:ins w:id="607" w:author="John Manaloto" w:date="2016-06-25T16:11:00Z">
        <w:r>
          <w:rPr>
            <w:rFonts w:asciiTheme="minorHAnsi" w:eastAsiaTheme="minorEastAsia" w:hAnsiTheme="minorHAnsi" w:cstheme="minorBidi"/>
            <w:color w:val="000000" w:themeColor="text1"/>
          </w:rPr>
          <w:t xml:space="preserve">Click </w:t>
        </w:r>
      </w:ins>
      <w:ins w:id="608" w:author="John Manaloto" w:date="2016-06-25T16:12:00Z">
        <w:r>
          <w:rPr>
            <w:rFonts w:asciiTheme="minorHAnsi" w:eastAsiaTheme="minorEastAsia" w:hAnsiTheme="minorHAnsi" w:cstheme="minorBidi"/>
            <w:color w:val="000000" w:themeColor="text1"/>
          </w:rPr>
          <w:t>the save button in the Logic Apps Designer.</w:t>
        </w:r>
      </w:ins>
    </w:p>
    <w:p w14:paraId="51FC4B7E" w14:textId="4C1CC89C" w:rsidR="000F02A3" w:rsidRPr="000F02A3" w:rsidRDefault="000F02A3" w:rsidP="005E5385">
      <w:pPr>
        <w:pStyle w:val="Heading2"/>
        <w:rPr>
          <w:ins w:id="609" w:author="John Manaloto" w:date="2016-06-25T16:13:00Z"/>
          <w:rFonts w:asciiTheme="majorHAnsi" w:eastAsiaTheme="majorEastAsia" w:hAnsiTheme="majorHAnsi" w:cstheme="majorBidi"/>
          <w:color w:val="1F4D78" w:themeColor="accent1" w:themeShade="7F"/>
          <w:rPrChange w:id="610" w:author="John Manaloto" w:date="2016-06-25T20:14:00Z">
            <w:rPr>
              <w:ins w:id="611" w:author="John Manaloto" w:date="2016-06-25T16:13:00Z"/>
            </w:rPr>
          </w:rPrChange>
        </w:rPr>
        <w:pPrChange w:id="612" w:author="John Manaloto" w:date="2016-06-25T20:51:00Z">
          <w:pPr>
            <w:pStyle w:val="ListParagraph"/>
            <w:numPr>
              <w:numId w:val="1"/>
            </w:numPr>
            <w:ind w:hanging="360"/>
          </w:pPr>
        </w:pPrChange>
      </w:pPr>
      <w:ins w:id="613" w:author="John Manaloto" w:date="2016-06-25T20:14:00Z">
        <w:r>
          <w:t xml:space="preserve">Step N </w:t>
        </w:r>
        <w:r>
          <w:t>Adjust the Service Bus Trigger Polling Frequency</w:t>
        </w:r>
      </w:ins>
    </w:p>
    <w:p w14:paraId="6B1790F1" w14:textId="7061516F" w:rsidR="00207633" w:rsidRDefault="00207633" w:rsidP="00207633">
      <w:pPr>
        <w:pStyle w:val="ListParagraph"/>
        <w:numPr>
          <w:ilvl w:val="0"/>
          <w:numId w:val="1"/>
        </w:numPr>
        <w:rPr>
          <w:ins w:id="614" w:author="John Manaloto" w:date="2016-06-25T20:18:00Z"/>
          <w:rFonts w:asciiTheme="minorHAnsi" w:eastAsiaTheme="minorEastAsia" w:hAnsiTheme="minorHAnsi" w:cstheme="minorBidi"/>
          <w:color w:val="000000" w:themeColor="text1"/>
        </w:rPr>
        <w:pPrChange w:id="615" w:author="John Manaloto" w:date="2016-06-25T16:11:00Z">
          <w:pPr>
            <w:pStyle w:val="ListParagraph"/>
            <w:numPr>
              <w:numId w:val="1"/>
            </w:numPr>
            <w:ind w:hanging="360"/>
          </w:pPr>
        </w:pPrChange>
      </w:pPr>
      <w:ins w:id="616" w:author="John Manaloto" w:date="2016-06-25T16:13:00Z">
        <w:r>
          <w:rPr>
            <w:rFonts w:asciiTheme="minorHAnsi" w:eastAsiaTheme="minorEastAsia" w:hAnsiTheme="minorHAnsi" w:cstheme="minorBidi"/>
            <w:color w:val="000000" w:themeColor="text1"/>
          </w:rPr>
          <w:t>Switch to Code view &lt;/&gt;</w:t>
        </w:r>
      </w:ins>
    </w:p>
    <w:p w14:paraId="607DF959" w14:textId="24989C0C" w:rsidR="000F02A3" w:rsidRDefault="000F02A3" w:rsidP="00207633">
      <w:pPr>
        <w:pStyle w:val="ListParagraph"/>
        <w:numPr>
          <w:ilvl w:val="0"/>
          <w:numId w:val="1"/>
        </w:numPr>
        <w:rPr>
          <w:ins w:id="617" w:author="John Manaloto" w:date="2016-06-25T20:18:00Z"/>
          <w:rFonts w:asciiTheme="minorHAnsi" w:eastAsiaTheme="minorEastAsia" w:hAnsiTheme="minorHAnsi" w:cstheme="minorBidi"/>
          <w:color w:val="000000" w:themeColor="text1"/>
        </w:rPr>
        <w:pPrChange w:id="618" w:author="John Manaloto" w:date="2016-06-25T16:11:00Z">
          <w:pPr>
            <w:pStyle w:val="ListParagraph"/>
            <w:numPr>
              <w:numId w:val="1"/>
            </w:numPr>
            <w:ind w:hanging="360"/>
          </w:pPr>
        </w:pPrChange>
      </w:pPr>
      <w:ins w:id="619" w:author="John Manaloto" w:date="2016-06-25T20:18:00Z">
        <w:r>
          <w:rPr>
            <w:rFonts w:asciiTheme="minorHAnsi" w:eastAsiaTheme="minorEastAsia" w:hAnsiTheme="minorHAnsi" w:cstheme="minorBidi"/>
            <w:color w:val="000000" w:themeColor="text1"/>
          </w:rPr>
          <w:t>Change the trigger’s name to “booking_message_trigger”. Look for the following section</w:t>
        </w:r>
      </w:ins>
      <w:ins w:id="620" w:author="John Manaloto" w:date="2016-06-25T20:19:00Z">
        <w:r>
          <w:rPr>
            <w:rFonts w:asciiTheme="minorHAnsi" w:eastAsiaTheme="minorEastAsia" w:hAnsiTheme="minorHAnsi" w:cstheme="minorBidi"/>
            <w:color w:val="000000" w:themeColor="text1"/>
          </w:rPr>
          <w:t xml:space="preserve"> and replace the bold text.</w:t>
        </w:r>
      </w:ins>
    </w:p>
    <w:tbl>
      <w:tblPr>
        <w:tblStyle w:val="TableGrid"/>
        <w:tblW w:w="0" w:type="auto"/>
        <w:tblInd w:w="720" w:type="dxa"/>
        <w:tblLook w:val="04A0" w:firstRow="1" w:lastRow="0" w:firstColumn="1" w:lastColumn="0" w:noHBand="0" w:noVBand="1"/>
      </w:tblPr>
      <w:tblGrid>
        <w:gridCol w:w="9100"/>
      </w:tblGrid>
      <w:tr w:rsidR="000F02A3" w14:paraId="0ABD4E28" w14:textId="77777777" w:rsidTr="000F02A3">
        <w:trPr>
          <w:ins w:id="621" w:author="John Manaloto" w:date="2016-06-25T20:19:00Z"/>
        </w:trPr>
        <w:tc>
          <w:tcPr>
            <w:tcW w:w="9820" w:type="dxa"/>
          </w:tcPr>
          <w:p w14:paraId="3B710CA9" w14:textId="6ED1C361" w:rsidR="000F02A3" w:rsidRPr="000F02A3" w:rsidRDefault="000F02A3" w:rsidP="000F02A3">
            <w:pPr>
              <w:ind w:left="360" w:firstLine="0"/>
              <w:rPr>
                <w:ins w:id="622" w:author="John Manaloto" w:date="2016-06-25T20:19:00Z"/>
                <w:rFonts w:asciiTheme="minorHAnsi" w:eastAsiaTheme="minorEastAsia" w:hAnsiTheme="minorHAnsi" w:cstheme="minorBidi"/>
                <w:color w:val="000000" w:themeColor="text1"/>
                <w:rPrChange w:id="623" w:author="John Manaloto" w:date="2016-06-25T20:19:00Z">
                  <w:rPr>
                    <w:ins w:id="624" w:author="John Manaloto" w:date="2016-06-25T20:19:00Z"/>
                  </w:rPr>
                </w:rPrChange>
              </w:rPr>
              <w:pPrChange w:id="625" w:author="John Manaloto" w:date="2016-06-25T20:19:00Z">
                <w:pPr>
                  <w:pStyle w:val="ListParagraph"/>
                  <w:numPr>
                    <w:numId w:val="1"/>
                  </w:numPr>
                  <w:ind w:hanging="360"/>
                </w:pPr>
              </w:pPrChange>
            </w:pPr>
            <w:ins w:id="626" w:author="John Manaloto" w:date="2016-06-25T20:19:00Z">
              <w:r w:rsidRPr="000F02A3">
                <w:rPr>
                  <w:rFonts w:asciiTheme="minorHAnsi" w:eastAsiaTheme="minorEastAsia" w:hAnsiTheme="minorHAnsi" w:cstheme="minorBidi"/>
                  <w:color w:val="000000" w:themeColor="text1"/>
                  <w:rPrChange w:id="627" w:author="John Manaloto" w:date="2016-06-25T20:19:00Z">
                    <w:rPr/>
                  </w:rPrChange>
                </w:rPr>
                <w:t>"triggers": {</w:t>
              </w:r>
            </w:ins>
          </w:p>
          <w:p w14:paraId="75EFC74A" w14:textId="65BC6B75" w:rsidR="000F02A3" w:rsidRDefault="000F02A3" w:rsidP="000F02A3">
            <w:pPr>
              <w:pStyle w:val="ListParagraph"/>
              <w:ind w:firstLine="0"/>
              <w:rPr>
                <w:ins w:id="628" w:author="John Manaloto" w:date="2016-06-25T20:19:00Z"/>
                <w:rFonts w:asciiTheme="minorHAnsi" w:eastAsiaTheme="minorEastAsia" w:hAnsiTheme="minorHAnsi" w:cstheme="minorBidi"/>
                <w:color w:val="000000" w:themeColor="text1"/>
              </w:rPr>
              <w:pPrChange w:id="629" w:author="John Manaloto" w:date="2016-06-25T20:19:00Z">
                <w:pPr>
                  <w:pStyle w:val="ListParagraph"/>
                  <w:numPr>
                    <w:numId w:val="1"/>
                  </w:numPr>
                  <w:ind w:hanging="360"/>
                </w:pPr>
              </w:pPrChange>
            </w:pPr>
            <w:ins w:id="630" w:author="John Manaloto" w:date="2016-06-25T20:19:00Z">
              <w:r w:rsidRPr="000F02A3">
                <w:rPr>
                  <w:rFonts w:asciiTheme="minorHAnsi" w:eastAsiaTheme="minorEastAsia" w:hAnsiTheme="minorHAnsi" w:cstheme="minorBidi"/>
                  <w:color w:val="000000" w:themeColor="text1"/>
                </w:rPr>
                <w:t>"</w:t>
              </w:r>
              <w:r w:rsidRPr="000F02A3">
                <w:rPr>
                  <w:rFonts w:asciiTheme="minorHAnsi" w:eastAsiaTheme="minorEastAsia" w:hAnsiTheme="minorHAnsi" w:cstheme="minorBidi"/>
                  <w:b/>
                  <w:color w:val="000000" w:themeColor="text1"/>
                  <w:rPrChange w:id="631" w:author="John Manaloto" w:date="2016-06-25T20:19:00Z">
                    <w:rPr>
                      <w:rFonts w:asciiTheme="minorHAnsi" w:eastAsiaTheme="minorEastAsia" w:hAnsiTheme="minorHAnsi" w:cstheme="minorBidi"/>
                      <w:color w:val="000000" w:themeColor="text1"/>
                    </w:rPr>
                  </w:rPrChange>
                </w:rPr>
                <w:t>When_a_message_is_received_in_topic_subscription</w:t>
              </w:r>
              <w:r w:rsidRPr="000F02A3">
                <w:rPr>
                  <w:rFonts w:asciiTheme="minorHAnsi" w:eastAsiaTheme="minorEastAsia" w:hAnsiTheme="minorHAnsi" w:cstheme="minorBidi"/>
                  <w:color w:val="000000" w:themeColor="text1"/>
                </w:rPr>
                <w:t>": {</w:t>
              </w:r>
            </w:ins>
          </w:p>
        </w:tc>
      </w:tr>
    </w:tbl>
    <w:p w14:paraId="58DE504E" w14:textId="77A0E030" w:rsidR="00207633" w:rsidRDefault="00207633" w:rsidP="00207633">
      <w:pPr>
        <w:pStyle w:val="ListParagraph"/>
        <w:numPr>
          <w:ilvl w:val="0"/>
          <w:numId w:val="1"/>
        </w:numPr>
        <w:rPr>
          <w:ins w:id="632" w:author="John Manaloto" w:date="2016-06-25T16:14:00Z"/>
          <w:rFonts w:asciiTheme="minorHAnsi" w:eastAsiaTheme="minorEastAsia" w:hAnsiTheme="minorHAnsi" w:cstheme="minorBidi"/>
          <w:color w:val="000000" w:themeColor="text1"/>
        </w:rPr>
        <w:pPrChange w:id="633" w:author="John Manaloto" w:date="2016-06-25T16:13:00Z">
          <w:pPr>
            <w:pStyle w:val="ListParagraph"/>
            <w:numPr>
              <w:numId w:val="1"/>
            </w:numPr>
            <w:ind w:hanging="360"/>
          </w:pPr>
        </w:pPrChange>
      </w:pPr>
      <w:ins w:id="634" w:author="John Manaloto" w:date="2016-06-25T16:13:00Z">
        <w:r>
          <w:rPr>
            <w:rFonts w:asciiTheme="minorHAnsi" w:eastAsiaTheme="minorEastAsia" w:hAnsiTheme="minorHAnsi" w:cstheme="minorBidi"/>
            <w:color w:val="000000" w:themeColor="text1"/>
          </w:rPr>
          <w:t xml:space="preserve">Change the trigger’s interval from every hour to every 15 seconds by changing the </w:t>
        </w:r>
      </w:ins>
      <w:ins w:id="635" w:author="John Manaloto" w:date="2016-06-25T16:14:00Z">
        <w:r>
          <w:rPr>
            <w:rFonts w:asciiTheme="minorHAnsi" w:eastAsiaTheme="minorEastAsia" w:hAnsiTheme="minorHAnsi" w:cstheme="minorBidi"/>
            <w:color w:val="000000" w:themeColor="text1"/>
          </w:rPr>
          <w:t>“recurrence” element as shown:</w:t>
        </w:r>
      </w:ins>
    </w:p>
    <w:tbl>
      <w:tblPr>
        <w:tblStyle w:val="TableGrid"/>
        <w:tblW w:w="0" w:type="auto"/>
        <w:tblInd w:w="720" w:type="dxa"/>
        <w:tblLook w:val="04A0" w:firstRow="1" w:lastRow="0" w:firstColumn="1" w:lastColumn="0" w:noHBand="0" w:noVBand="1"/>
      </w:tblPr>
      <w:tblGrid>
        <w:gridCol w:w="9100"/>
      </w:tblGrid>
      <w:tr w:rsidR="00207633" w14:paraId="561977D1" w14:textId="77777777" w:rsidTr="00207633">
        <w:trPr>
          <w:ins w:id="636" w:author="John Manaloto" w:date="2016-06-25T16:14:00Z"/>
        </w:trPr>
        <w:tc>
          <w:tcPr>
            <w:tcW w:w="9820" w:type="dxa"/>
          </w:tcPr>
          <w:p w14:paraId="3575B5CF" w14:textId="77777777" w:rsidR="00207633" w:rsidRPr="00207633" w:rsidRDefault="00207633" w:rsidP="00207633">
            <w:pPr>
              <w:rPr>
                <w:ins w:id="637" w:author="John Manaloto" w:date="2016-06-25T16:14:00Z"/>
                <w:rFonts w:asciiTheme="minorHAnsi" w:eastAsiaTheme="minorEastAsia" w:hAnsiTheme="minorHAnsi" w:cstheme="minorBidi"/>
                <w:color w:val="000000" w:themeColor="text1"/>
                <w:rPrChange w:id="638" w:author="John Manaloto" w:date="2016-06-25T16:15:00Z">
                  <w:rPr>
                    <w:ins w:id="639" w:author="John Manaloto" w:date="2016-06-25T16:14:00Z"/>
                  </w:rPr>
                </w:rPrChange>
              </w:rPr>
              <w:pPrChange w:id="640" w:author="John Manaloto" w:date="2016-06-25T16:15:00Z">
                <w:pPr>
                  <w:pStyle w:val="ListParagraph"/>
                  <w:numPr>
                    <w:numId w:val="1"/>
                  </w:numPr>
                  <w:ind w:hanging="360"/>
                </w:pPr>
              </w:pPrChange>
            </w:pPr>
            <w:ins w:id="641" w:author="John Manaloto" w:date="2016-06-25T16:14:00Z">
              <w:r w:rsidRPr="00207633">
                <w:rPr>
                  <w:rFonts w:asciiTheme="minorHAnsi" w:eastAsiaTheme="minorEastAsia" w:hAnsiTheme="minorHAnsi" w:cstheme="minorBidi"/>
                  <w:color w:val="000000" w:themeColor="text1"/>
                  <w:rPrChange w:id="642" w:author="John Manaloto" w:date="2016-06-25T16:15:00Z">
                    <w:rPr/>
                  </w:rPrChange>
                </w:rPr>
                <w:t xml:space="preserve">            "recurrence": {</w:t>
              </w:r>
            </w:ins>
          </w:p>
          <w:p w14:paraId="7FCCA6C7" w14:textId="76F62F9B" w:rsidR="00207633" w:rsidRPr="00207633" w:rsidRDefault="00207633" w:rsidP="00207633">
            <w:pPr>
              <w:rPr>
                <w:ins w:id="643" w:author="John Manaloto" w:date="2016-06-25T16:14:00Z"/>
                <w:rFonts w:asciiTheme="minorHAnsi" w:eastAsiaTheme="minorEastAsia" w:hAnsiTheme="minorHAnsi" w:cstheme="minorBidi"/>
                <w:color w:val="000000" w:themeColor="text1"/>
                <w:rPrChange w:id="644" w:author="John Manaloto" w:date="2016-06-25T16:14:00Z">
                  <w:rPr>
                    <w:ins w:id="645" w:author="John Manaloto" w:date="2016-06-25T16:14:00Z"/>
                  </w:rPr>
                </w:rPrChange>
              </w:rPr>
              <w:pPrChange w:id="646" w:author="John Manaloto" w:date="2016-06-25T16:14:00Z">
                <w:pPr>
                  <w:pStyle w:val="ListParagraph"/>
                  <w:numPr>
                    <w:numId w:val="1"/>
                  </w:numPr>
                  <w:ind w:hanging="360"/>
                </w:pPr>
              </w:pPrChange>
            </w:pPr>
            <w:ins w:id="647" w:author="John Manaloto" w:date="2016-06-25T16:14:00Z">
              <w:r w:rsidRPr="00207633">
                <w:rPr>
                  <w:rFonts w:asciiTheme="minorHAnsi" w:eastAsiaTheme="minorEastAsia" w:hAnsiTheme="minorHAnsi" w:cstheme="minorBidi"/>
                  <w:color w:val="000000" w:themeColor="text1"/>
                  <w:rPrChange w:id="648" w:author="John Manaloto" w:date="2016-06-25T16:14:00Z">
                    <w:rPr/>
                  </w:rPrChange>
                </w:rPr>
                <w:t xml:space="preserve">                "frequency": "</w:t>
              </w:r>
            </w:ins>
            <w:ins w:id="649" w:author="John Manaloto" w:date="2016-06-25T16:15:00Z">
              <w:r w:rsidRPr="0080456D">
                <w:rPr>
                  <w:rFonts w:asciiTheme="minorHAnsi" w:eastAsiaTheme="minorEastAsia" w:hAnsiTheme="minorHAnsi" w:cstheme="minorBidi"/>
                  <w:b/>
                  <w:color w:val="000000" w:themeColor="text1"/>
                  <w:rPrChange w:id="650" w:author="John Manaloto" w:date="2016-06-25T20:24:00Z">
                    <w:rPr>
                      <w:rFonts w:asciiTheme="minorHAnsi" w:eastAsiaTheme="minorEastAsia" w:hAnsiTheme="minorHAnsi" w:cstheme="minorBidi"/>
                      <w:color w:val="000000" w:themeColor="text1"/>
                    </w:rPr>
                  </w:rPrChange>
                </w:rPr>
                <w:t>Second</w:t>
              </w:r>
            </w:ins>
            <w:ins w:id="651" w:author="John Manaloto" w:date="2016-06-25T16:14:00Z">
              <w:r w:rsidRPr="00207633">
                <w:rPr>
                  <w:rFonts w:asciiTheme="minorHAnsi" w:eastAsiaTheme="minorEastAsia" w:hAnsiTheme="minorHAnsi" w:cstheme="minorBidi"/>
                  <w:color w:val="000000" w:themeColor="text1"/>
                  <w:rPrChange w:id="652" w:author="John Manaloto" w:date="2016-06-25T16:14:00Z">
                    <w:rPr/>
                  </w:rPrChange>
                </w:rPr>
                <w:t>",</w:t>
              </w:r>
            </w:ins>
          </w:p>
          <w:p w14:paraId="692725AA" w14:textId="65943AAB" w:rsidR="00207633" w:rsidRPr="00207633" w:rsidRDefault="00207633" w:rsidP="00207633">
            <w:pPr>
              <w:rPr>
                <w:ins w:id="653" w:author="John Manaloto" w:date="2016-06-25T16:14:00Z"/>
                <w:rFonts w:asciiTheme="minorHAnsi" w:eastAsiaTheme="minorEastAsia" w:hAnsiTheme="minorHAnsi" w:cstheme="minorBidi"/>
                <w:color w:val="000000" w:themeColor="text1"/>
                <w:rPrChange w:id="654" w:author="John Manaloto" w:date="2016-06-25T16:14:00Z">
                  <w:rPr>
                    <w:ins w:id="655" w:author="John Manaloto" w:date="2016-06-25T16:14:00Z"/>
                  </w:rPr>
                </w:rPrChange>
              </w:rPr>
              <w:pPrChange w:id="656" w:author="John Manaloto" w:date="2016-06-25T16:14:00Z">
                <w:pPr>
                  <w:pStyle w:val="ListParagraph"/>
                  <w:numPr>
                    <w:numId w:val="1"/>
                  </w:numPr>
                  <w:ind w:hanging="360"/>
                </w:pPr>
              </w:pPrChange>
            </w:pPr>
            <w:ins w:id="657" w:author="John Manaloto" w:date="2016-06-25T16:14:00Z">
              <w:r w:rsidRPr="00207633">
                <w:rPr>
                  <w:rFonts w:asciiTheme="minorHAnsi" w:eastAsiaTheme="minorEastAsia" w:hAnsiTheme="minorHAnsi" w:cstheme="minorBidi"/>
                  <w:color w:val="000000" w:themeColor="text1"/>
                  <w:rPrChange w:id="658" w:author="John Manaloto" w:date="2016-06-25T16:14:00Z">
                    <w:rPr/>
                  </w:rPrChange>
                </w:rPr>
                <w:t xml:space="preserve">                "interval": </w:t>
              </w:r>
            </w:ins>
            <w:ins w:id="659" w:author="John Manaloto" w:date="2016-06-25T20:24:00Z">
              <w:r w:rsidR="004B602D">
                <w:rPr>
                  <w:rFonts w:asciiTheme="minorHAnsi" w:eastAsiaTheme="minorEastAsia" w:hAnsiTheme="minorHAnsi" w:cstheme="minorBidi"/>
                  <w:color w:val="000000" w:themeColor="text1"/>
                </w:rPr>
                <w:t>15</w:t>
              </w:r>
            </w:ins>
          </w:p>
          <w:p w14:paraId="294BA584" w14:textId="1DDCD0E3" w:rsidR="00207633" w:rsidRPr="00207633" w:rsidRDefault="00207633" w:rsidP="00207633">
            <w:pPr>
              <w:rPr>
                <w:ins w:id="660" w:author="John Manaloto" w:date="2016-06-25T16:14:00Z"/>
                <w:rFonts w:asciiTheme="minorHAnsi" w:eastAsiaTheme="minorEastAsia" w:hAnsiTheme="minorHAnsi" w:cstheme="minorBidi"/>
                <w:color w:val="000000" w:themeColor="text1"/>
                <w:rPrChange w:id="661" w:author="John Manaloto" w:date="2016-06-25T16:14:00Z">
                  <w:rPr>
                    <w:ins w:id="662" w:author="John Manaloto" w:date="2016-06-25T16:14:00Z"/>
                  </w:rPr>
                </w:rPrChange>
              </w:rPr>
              <w:pPrChange w:id="663" w:author="John Manaloto" w:date="2016-06-25T16:14:00Z">
                <w:pPr>
                  <w:pStyle w:val="ListParagraph"/>
                  <w:numPr>
                    <w:numId w:val="1"/>
                  </w:numPr>
                  <w:ind w:hanging="360"/>
                </w:pPr>
              </w:pPrChange>
            </w:pPr>
            <w:ins w:id="664" w:author="John Manaloto" w:date="2016-06-25T16:14:00Z">
              <w:r w:rsidRPr="00207633">
                <w:rPr>
                  <w:rFonts w:asciiTheme="minorHAnsi" w:eastAsiaTheme="minorEastAsia" w:hAnsiTheme="minorHAnsi" w:cstheme="minorBidi"/>
                  <w:color w:val="000000" w:themeColor="text1"/>
                  <w:rPrChange w:id="665" w:author="John Manaloto" w:date="2016-06-25T16:14:00Z">
                    <w:rPr/>
                  </w:rPrChange>
                </w:rPr>
                <w:t xml:space="preserve">            },</w:t>
              </w:r>
            </w:ins>
          </w:p>
        </w:tc>
      </w:tr>
    </w:tbl>
    <w:p w14:paraId="2DB22F91" w14:textId="32ED8632" w:rsidR="00207633" w:rsidRDefault="00207633" w:rsidP="00207633">
      <w:pPr>
        <w:pStyle w:val="ListParagraph"/>
        <w:numPr>
          <w:ilvl w:val="0"/>
          <w:numId w:val="1"/>
        </w:numPr>
        <w:rPr>
          <w:ins w:id="666" w:author="John Manaloto" w:date="2016-06-25T20:16:00Z"/>
          <w:rFonts w:asciiTheme="minorHAnsi" w:eastAsiaTheme="minorEastAsia" w:hAnsiTheme="minorHAnsi" w:cstheme="minorBidi"/>
          <w:color w:val="000000" w:themeColor="text1"/>
        </w:rPr>
        <w:pPrChange w:id="667" w:author="John Manaloto" w:date="2016-06-25T16:15:00Z">
          <w:pPr>
            <w:pStyle w:val="ListParagraph"/>
            <w:numPr>
              <w:numId w:val="1"/>
            </w:numPr>
            <w:ind w:hanging="360"/>
          </w:pPr>
        </w:pPrChange>
      </w:pPr>
      <w:del w:id="668" w:author="John Manaloto" w:date="2016-06-25T16:15:00Z">
        <w:r w:rsidRPr="00207633" w:rsidDel="00207633">
          <w:rPr>
            <w:rFonts w:asciiTheme="minorHAnsi" w:eastAsiaTheme="minorEastAsia" w:hAnsiTheme="minorHAnsi" w:cstheme="minorBidi"/>
            <w:color w:val="000000" w:themeColor="text1"/>
            <w:rPrChange w:id="669" w:author="John Manaloto" w:date="2016-06-25T16:15:00Z">
              <w:rPr/>
            </w:rPrChange>
          </w:rPr>
          <w:delText xml:space="preserve">10. </w:delText>
        </w:r>
      </w:del>
      <w:ins w:id="670" w:author="John Manaloto" w:date="2016-06-25T16:15:00Z">
        <w:r>
          <w:rPr>
            <w:rFonts w:asciiTheme="minorHAnsi" w:eastAsiaTheme="minorEastAsia" w:hAnsiTheme="minorHAnsi" w:cstheme="minorBidi"/>
            <w:color w:val="000000" w:themeColor="text1"/>
          </w:rPr>
          <w:t>Click save</w:t>
        </w:r>
      </w:ins>
      <w:ins w:id="671" w:author="John Manaloto" w:date="2016-06-25T20:16:00Z">
        <w:r w:rsidR="000F02A3">
          <w:rPr>
            <w:rFonts w:asciiTheme="minorHAnsi" w:eastAsiaTheme="minorEastAsia" w:hAnsiTheme="minorHAnsi" w:cstheme="minorBidi"/>
            <w:color w:val="000000" w:themeColor="text1"/>
          </w:rPr>
          <w:t>. Close the Logic App Designer blade.</w:t>
        </w:r>
      </w:ins>
    </w:p>
    <w:p w14:paraId="5D41F01F" w14:textId="7F4507D9" w:rsidR="000F02A3" w:rsidRDefault="00850882" w:rsidP="00207633">
      <w:pPr>
        <w:pStyle w:val="ListParagraph"/>
        <w:numPr>
          <w:ilvl w:val="0"/>
          <w:numId w:val="1"/>
        </w:numPr>
        <w:rPr>
          <w:ins w:id="672" w:author="John Manaloto" w:date="2016-06-25T20:38:00Z"/>
          <w:rFonts w:asciiTheme="minorHAnsi" w:eastAsiaTheme="minorEastAsia" w:hAnsiTheme="minorHAnsi" w:cstheme="minorBidi"/>
          <w:color w:val="000000" w:themeColor="text1"/>
        </w:rPr>
        <w:pPrChange w:id="673" w:author="John Manaloto" w:date="2016-06-25T16:15:00Z">
          <w:pPr>
            <w:pStyle w:val="ListParagraph"/>
            <w:numPr>
              <w:numId w:val="1"/>
            </w:numPr>
            <w:ind w:hanging="360"/>
          </w:pPr>
        </w:pPrChange>
      </w:pPr>
      <w:ins w:id="674" w:author="John Manaloto" w:date="2016-06-25T20:37:00Z">
        <w:r>
          <w:rPr>
            <w:rFonts w:asciiTheme="minorHAnsi" w:eastAsiaTheme="minorEastAsia" w:hAnsiTheme="minorHAnsi" w:cstheme="minorBidi"/>
            <w:color w:val="000000" w:themeColor="text1"/>
          </w:rPr>
          <w:t xml:space="preserve">In the main Logic App blade, click on the “booking_message_trigger” within the All triggers </w:t>
        </w:r>
      </w:ins>
      <w:ins w:id="675" w:author="John Manaloto" w:date="2016-06-25T20:38:00Z">
        <w:r>
          <w:rPr>
            <w:rFonts w:asciiTheme="minorHAnsi" w:eastAsiaTheme="minorEastAsia" w:hAnsiTheme="minorHAnsi" w:cstheme="minorBidi"/>
            <w:color w:val="000000" w:themeColor="text1"/>
          </w:rPr>
          <w:t>box. Notice the entries within the Trigger histories table.</w:t>
        </w:r>
      </w:ins>
      <w:ins w:id="676" w:author="John Manaloto" w:date="2016-06-25T20:39:00Z">
        <w:r>
          <w:rPr>
            <w:rFonts w:asciiTheme="minorHAnsi" w:eastAsiaTheme="minorEastAsia" w:hAnsiTheme="minorHAnsi" w:cstheme="minorBidi"/>
            <w:color w:val="000000" w:themeColor="text1"/>
          </w:rPr>
          <w:t xml:space="preserve"> Close the “booking_message_trigger” blade.</w:t>
        </w:r>
      </w:ins>
    </w:p>
    <w:p w14:paraId="0D7625D1" w14:textId="69F07881" w:rsidR="00850882" w:rsidRDefault="00850882" w:rsidP="00207633">
      <w:pPr>
        <w:pStyle w:val="ListParagraph"/>
        <w:numPr>
          <w:ilvl w:val="0"/>
          <w:numId w:val="1"/>
        </w:numPr>
        <w:rPr>
          <w:ins w:id="677" w:author="John Manaloto" w:date="2016-06-25T20:39:00Z"/>
          <w:rFonts w:asciiTheme="minorHAnsi" w:eastAsiaTheme="minorEastAsia" w:hAnsiTheme="minorHAnsi" w:cstheme="minorBidi"/>
          <w:color w:val="000000" w:themeColor="text1"/>
        </w:rPr>
        <w:pPrChange w:id="678" w:author="John Manaloto" w:date="2016-06-25T16:15:00Z">
          <w:pPr>
            <w:pStyle w:val="ListParagraph"/>
            <w:numPr>
              <w:numId w:val="1"/>
            </w:numPr>
            <w:ind w:hanging="360"/>
          </w:pPr>
        </w:pPrChange>
      </w:pPr>
      <w:ins w:id="679" w:author="John Manaloto" w:date="2016-06-25T20:38:00Z">
        <w:r>
          <w:rPr>
            <w:rFonts w:asciiTheme="minorHAnsi" w:eastAsiaTheme="minorEastAsia" w:hAnsiTheme="minorHAnsi" w:cstheme="minorBidi"/>
            <w:color w:val="000000" w:themeColor="text1"/>
          </w:rPr>
          <w:t>Using the MessagePublisher client, send messages to the ser</w:t>
        </w:r>
      </w:ins>
      <w:ins w:id="680" w:author="John Manaloto" w:date="2016-06-25T20:39:00Z">
        <w:r>
          <w:rPr>
            <w:rFonts w:asciiTheme="minorHAnsi" w:eastAsiaTheme="minorEastAsia" w:hAnsiTheme="minorHAnsi" w:cstheme="minorBidi"/>
            <w:color w:val="000000" w:themeColor="text1"/>
          </w:rPr>
          <w:t>vice bus.</w:t>
        </w:r>
      </w:ins>
    </w:p>
    <w:p w14:paraId="494BE2CD" w14:textId="4015177A" w:rsidR="00850882" w:rsidRDefault="00850882" w:rsidP="00207633">
      <w:pPr>
        <w:pStyle w:val="ListParagraph"/>
        <w:numPr>
          <w:ilvl w:val="0"/>
          <w:numId w:val="1"/>
        </w:numPr>
        <w:rPr>
          <w:ins w:id="681" w:author="John Manaloto" w:date="2016-06-25T20:41:00Z"/>
          <w:rFonts w:asciiTheme="minorHAnsi" w:eastAsiaTheme="minorEastAsia" w:hAnsiTheme="minorHAnsi" w:cstheme="minorBidi"/>
          <w:color w:val="000000" w:themeColor="text1"/>
        </w:rPr>
        <w:pPrChange w:id="682" w:author="John Manaloto" w:date="2016-06-25T16:15:00Z">
          <w:pPr>
            <w:pStyle w:val="ListParagraph"/>
            <w:numPr>
              <w:numId w:val="1"/>
            </w:numPr>
            <w:ind w:hanging="360"/>
          </w:pPr>
        </w:pPrChange>
      </w:pPr>
      <w:ins w:id="683" w:author="John Manaloto" w:date="2016-06-25T20:39:00Z">
        <w:r>
          <w:rPr>
            <w:rFonts w:asciiTheme="minorHAnsi" w:eastAsiaTheme="minorEastAsia" w:hAnsiTheme="minorHAnsi" w:cstheme="minorBidi"/>
            <w:color w:val="000000" w:themeColor="text1"/>
          </w:rPr>
          <w:t>Fire the trigger manually by clicking the Select Trigger icon</w:t>
        </w:r>
      </w:ins>
      <w:ins w:id="684" w:author="John Manaloto" w:date="2016-06-25T20:42:00Z">
        <w:r>
          <w:rPr>
            <w:rFonts w:asciiTheme="minorHAnsi" w:eastAsiaTheme="minorEastAsia" w:hAnsiTheme="minorHAnsi" w:cstheme="minorBidi"/>
            <w:color w:val="000000" w:themeColor="text1"/>
          </w:rPr>
          <w:t xml:space="preserve"> -&gt; click booking_message_received</w:t>
        </w:r>
      </w:ins>
    </w:p>
    <w:p w14:paraId="74CB2748" w14:textId="7FE5500E" w:rsidR="00850882" w:rsidRDefault="00850882" w:rsidP="00850882">
      <w:pPr>
        <w:pStyle w:val="ListParagraph"/>
        <w:ind w:firstLine="0"/>
        <w:rPr>
          <w:ins w:id="685" w:author="John Manaloto" w:date="2016-06-25T20:43:00Z"/>
          <w:rFonts w:asciiTheme="minorHAnsi" w:eastAsiaTheme="minorEastAsia" w:hAnsiTheme="minorHAnsi" w:cstheme="minorBidi"/>
          <w:color w:val="000000" w:themeColor="text1"/>
        </w:rPr>
        <w:pPrChange w:id="686" w:author="John Manaloto" w:date="2016-06-25T20:41:00Z">
          <w:pPr>
            <w:pStyle w:val="ListParagraph"/>
            <w:numPr>
              <w:numId w:val="1"/>
            </w:numPr>
            <w:ind w:hanging="360"/>
          </w:pPr>
        </w:pPrChange>
      </w:pPr>
      <w:ins w:id="687" w:author="John Manaloto" w:date="2016-06-25T20:43:00Z">
        <w:r>
          <w:rPr>
            <w:rFonts w:asciiTheme="minorHAnsi" w:eastAsiaTheme="minorEastAsia" w:hAnsiTheme="minorHAnsi" w:cstheme="minorBidi"/>
            <w:noProof/>
            <w:color w:val="000000" w:themeColor="text1"/>
          </w:rPr>
          <w:drawing>
            <wp:inline distT="0" distB="0" distL="0" distR="0" wp14:anchorId="3F2E3EFF" wp14:editId="63DA82F3">
              <wp:extent cx="4852035" cy="1914525"/>
              <wp:effectExtent l="0" t="0" r="571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2035" cy="1914525"/>
                      </a:xfrm>
                      <a:prstGeom prst="rect">
                        <a:avLst/>
                      </a:prstGeom>
                      <a:noFill/>
                      <a:ln>
                        <a:noFill/>
                      </a:ln>
                    </pic:spPr>
                  </pic:pic>
                </a:graphicData>
              </a:graphic>
            </wp:inline>
          </w:drawing>
        </w:r>
      </w:ins>
    </w:p>
    <w:p w14:paraId="1B3D367A" w14:textId="76D3448E" w:rsidR="00850882" w:rsidRDefault="00850882" w:rsidP="00850882">
      <w:pPr>
        <w:pStyle w:val="ListParagraph"/>
        <w:numPr>
          <w:ilvl w:val="0"/>
          <w:numId w:val="1"/>
        </w:numPr>
        <w:rPr>
          <w:ins w:id="688" w:author="John Manaloto" w:date="2016-06-25T20:45:00Z"/>
          <w:rFonts w:asciiTheme="minorHAnsi" w:eastAsiaTheme="minorEastAsia" w:hAnsiTheme="minorHAnsi" w:cstheme="minorBidi"/>
          <w:color w:val="000000" w:themeColor="text1"/>
        </w:rPr>
        <w:pPrChange w:id="689" w:author="John Manaloto" w:date="2016-06-25T20:44:00Z">
          <w:pPr>
            <w:pStyle w:val="ListParagraph"/>
            <w:numPr>
              <w:numId w:val="1"/>
            </w:numPr>
            <w:ind w:hanging="360"/>
          </w:pPr>
        </w:pPrChange>
      </w:pPr>
      <w:ins w:id="690" w:author="John Manaloto" w:date="2016-06-25T20:44:00Z">
        <w:r>
          <w:rPr>
            <w:rFonts w:asciiTheme="minorHAnsi" w:eastAsiaTheme="minorEastAsia" w:hAnsiTheme="minorHAnsi" w:cstheme="minorBidi"/>
            <w:color w:val="000000" w:themeColor="text1"/>
          </w:rPr>
          <w:t>Click on the All runs box to view the All runs pane</w:t>
        </w:r>
      </w:ins>
      <w:ins w:id="691" w:author="John Manaloto" w:date="2016-06-25T20:45:00Z">
        <w:r>
          <w:rPr>
            <w:rFonts w:asciiTheme="minorHAnsi" w:eastAsiaTheme="minorEastAsia" w:hAnsiTheme="minorHAnsi" w:cstheme="minorBidi"/>
            <w:color w:val="000000" w:themeColor="text1"/>
          </w:rPr>
          <w:t xml:space="preserve"> -&gt; click on a single run to view the Logic app run blade</w:t>
        </w:r>
      </w:ins>
      <w:ins w:id="692" w:author="John Manaloto" w:date="2016-06-25T20:46:00Z">
        <w:r>
          <w:rPr>
            <w:rFonts w:asciiTheme="minorHAnsi" w:eastAsiaTheme="minorEastAsia" w:hAnsiTheme="minorHAnsi" w:cstheme="minorBidi"/>
            <w:color w:val="000000" w:themeColor="text1"/>
          </w:rPr>
          <w:t xml:space="preserve"> -&gt; click on the OUTPUS LINK to view the JSON message</w:t>
        </w:r>
      </w:ins>
    </w:p>
    <w:p w14:paraId="3667CE7C" w14:textId="2DB6BB23" w:rsidR="00850882" w:rsidRDefault="00850882" w:rsidP="00850882">
      <w:pPr>
        <w:pStyle w:val="ListParagraph"/>
        <w:ind w:firstLine="0"/>
        <w:rPr>
          <w:ins w:id="693" w:author="John Manaloto" w:date="2016-06-25T20:44:00Z"/>
          <w:rFonts w:asciiTheme="minorHAnsi" w:eastAsiaTheme="minorEastAsia" w:hAnsiTheme="minorHAnsi" w:cstheme="minorBidi"/>
          <w:color w:val="000000" w:themeColor="text1"/>
        </w:rPr>
        <w:pPrChange w:id="694" w:author="John Manaloto" w:date="2016-06-25T20:45:00Z">
          <w:pPr>
            <w:pStyle w:val="ListParagraph"/>
            <w:numPr>
              <w:numId w:val="1"/>
            </w:numPr>
            <w:ind w:hanging="360"/>
          </w:pPr>
        </w:pPrChange>
      </w:pPr>
      <w:ins w:id="695" w:author="John Manaloto" w:date="2016-06-25T20:46:00Z">
        <w:r>
          <w:rPr>
            <w:rFonts w:asciiTheme="minorHAnsi" w:eastAsiaTheme="minorEastAsia" w:hAnsiTheme="minorHAnsi" w:cstheme="minorBidi"/>
            <w:noProof/>
            <w:color w:val="000000" w:themeColor="text1"/>
          </w:rPr>
          <w:drawing>
            <wp:inline distT="0" distB="0" distL="0" distR="0" wp14:anchorId="6940A0F2" wp14:editId="18591CE8">
              <wp:extent cx="4680585" cy="4703445"/>
              <wp:effectExtent l="0" t="0" r="5715" b="190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585" cy="4703445"/>
                      </a:xfrm>
                      <a:prstGeom prst="rect">
                        <a:avLst/>
                      </a:prstGeom>
                      <a:noFill/>
                      <a:ln>
                        <a:noFill/>
                      </a:ln>
                    </pic:spPr>
                  </pic:pic>
                </a:graphicData>
              </a:graphic>
            </wp:inline>
          </w:drawing>
        </w:r>
      </w:ins>
    </w:p>
    <w:p w14:paraId="42BDA4FC" w14:textId="5DF4E593" w:rsidR="00850882" w:rsidRDefault="00850882" w:rsidP="00850882">
      <w:pPr>
        <w:pStyle w:val="ListParagraph"/>
        <w:ind w:firstLine="0"/>
        <w:rPr>
          <w:ins w:id="696" w:author="John Manaloto" w:date="2016-06-25T20:47:00Z"/>
          <w:rFonts w:asciiTheme="minorHAnsi" w:eastAsiaTheme="minorEastAsia" w:hAnsiTheme="minorHAnsi" w:cstheme="minorBidi"/>
          <w:color w:val="000000" w:themeColor="text1"/>
        </w:rPr>
        <w:pPrChange w:id="697" w:author="John Manaloto" w:date="2016-06-25T20:47:00Z">
          <w:pPr>
            <w:pStyle w:val="ListParagraph"/>
            <w:numPr>
              <w:numId w:val="1"/>
            </w:numPr>
            <w:ind w:hanging="360"/>
          </w:pPr>
        </w:pPrChange>
      </w:pPr>
      <w:ins w:id="698" w:author="John Manaloto" w:date="2016-06-25T20:47:00Z">
        <w:r>
          <w:rPr>
            <w:rFonts w:asciiTheme="minorHAnsi" w:eastAsiaTheme="minorEastAsia" w:hAnsiTheme="minorHAnsi" w:cstheme="minorBidi"/>
            <w:color w:val="000000" w:themeColor="text1"/>
          </w:rPr>
          <w:t xml:space="preserve">Below is a sample </w:t>
        </w:r>
        <w:r w:rsidR="006A1EC7">
          <w:rPr>
            <w:rFonts w:asciiTheme="minorHAnsi" w:eastAsiaTheme="minorEastAsia" w:hAnsiTheme="minorHAnsi" w:cstheme="minorBidi"/>
            <w:color w:val="000000" w:themeColor="text1"/>
          </w:rPr>
          <w:t>JSON message submitted by the MessagePublisher client.</w:t>
        </w:r>
      </w:ins>
    </w:p>
    <w:tbl>
      <w:tblPr>
        <w:tblStyle w:val="TableGrid"/>
        <w:tblW w:w="0" w:type="auto"/>
        <w:tblInd w:w="720" w:type="dxa"/>
        <w:tblLook w:val="04A0" w:firstRow="1" w:lastRow="0" w:firstColumn="1" w:lastColumn="0" w:noHBand="0" w:noVBand="1"/>
      </w:tblPr>
      <w:tblGrid>
        <w:gridCol w:w="9100"/>
      </w:tblGrid>
      <w:tr w:rsidR="006A1EC7" w14:paraId="1958C6FE" w14:textId="77777777" w:rsidTr="006A1EC7">
        <w:trPr>
          <w:ins w:id="699" w:author="John Manaloto" w:date="2016-06-25T20:47:00Z"/>
        </w:trPr>
        <w:tc>
          <w:tcPr>
            <w:tcW w:w="9820" w:type="dxa"/>
          </w:tcPr>
          <w:p w14:paraId="7D3D4037" w14:textId="77777777" w:rsidR="006A1EC7" w:rsidRPr="006A1EC7" w:rsidRDefault="006A1EC7" w:rsidP="006A1EC7">
            <w:pPr>
              <w:pStyle w:val="ListParagraph"/>
              <w:ind w:left="0" w:firstLine="0"/>
              <w:rPr>
                <w:ins w:id="700" w:author="John Manaloto" w:date="2016-06-25T20:47:00Z"/>
                <w:rFonts w:asciiTheme="minorHAnsi" w:eastAsiaTheme="minorEastAsia" w:hAnsiTheme="minorHAnsi" w:cstheme="minorBidi"/>
                <w:color w:val="000000" w:themeColor="text1"/>
                <w:sz w:val="16"/>
                <w:szCs w:val="16"/>
                <w:rPrChange w:id="701" w:author="John Manaloto" w:date="2016-06-25T20:48:00Z">
                  <w:rPr>
                    <w:ins w:id="702" w:author="John Manaloto" w:date="2016-06-25T20:47:00Z"/>
                    <w:rFonts w:asciiTheme="minorHAnsi" w:eastAsiaTheme="minorEastAsia" w:hAnsiTheme="minorHAnsi" w:cstheme="minorBidi"/>
                    <w:color w:val="000000" w:themeColor="text1"/>
                  </w:rPr>
                </w:rPrChange>
              </w:rPr>
            </w:pPr>
            <w:ins w:id="703" w:author="John Manaloto" w:date="2016-06-25T20:47:00Z">
              <w:r w:rsidRPr="006A1EC7">
                <w:rPr>
                  <w:rFonts w:asciiTheme="minorHAnsi" w:eastAsiaTheme="minorEastAsia" w:hAnsiTheme="minorHAnsi" w:cstheme="minorBidi"/>
                  <w:color w:val="000000" w:themeColor="text1"/>
                  <w:sz w:val="16"/>
                  <w:szCs w:val="16"/>
                  <w:rPrChange w:id="704" w:author="John Manaloto" w:date="2016-06-25T20:48:00Z">
                    <w:rPr>
                      <w:rFonts w:asciiTheme="minorHAnsi" w:eastAsiaTheme="minorEastAsia" w:hAnsiTheme="minorHAnsi" w:cstheme="minorBidi"/>
                      <w:color w:val="000000" w:themeColor="text1"/>
                    </w:rPr>
                  </w:rPrChange>
                </w:rPr>
                <w:t>{</w:t>
              </w:r>
            </w:ins>
          </w:p>
          <w:p w14:paraId="31D568AE" w14:textId="77777777" w:rsidR="006A1EC7" w:rsidRPr="006A1EC7" w:rsidRDefault="006A1EC7" w:rsidP="006A1EC7">
            <w:pPr>
              <w:pStyle w:val="ListParagraph"/>
              <w:ind w:left="0" w:firstLine="0"/>
              <w:rPr>
                <w:ins w:id="705" w:author="John Manaloto" w:date="2016-06-25T20:47:00Z"/>
                <w:rFonts w:asciiTheme="minorHAnsi" w:eastAsiaTheme="minorEastAsia" w:hAnsiTheme="minorHAnsi" w:cstheme="minorBidi"/>
                <w:color w:val="000000" w:themeColor="text1"/>
                <w:sz w:val="16"/>
                <w:szCs w:val="16"/>
                <w:rPrChange w:id="706" w:author="John Manaloto" w:date="2016-06-25T20:48:00Z">
                  <w:rPr>
                    <w:ins w:id="707" w:author="John Manaloto" w:date="2016-06-25T20:47:00Z"/>
                    <w:rFonts w:asciiTheme="minorHAnsi" w:eastAsiaTheme="minorEastAsia" w:hAnsiTheme="minorHAnsi" w:cstheme="minorBidi"/>
                    <w:color w:val="000000" w:themeColor="text1"/>
                  </w:rPr>
                </w:rPrChange>
              </w:rPr>
            </w:pPr>
            <w:ins w:id="708" w:author="John Manaloto" w:date="2016-06-25T20:47:00Z">
              <w:r w:rsidRPr="006A1EC7">
                <w:rPr>
                  <w:rFonts w:asciiTheme="minorHAnsi" w:eastAsiaTheme="minorEastAsia" w:hAnsiTheme="minorHAnsi" w:cstheme="minorBidi"/>
                  <w:color w:val="000000" w:themeColor="text1"/>
                  <w:sz w:val="16"/>
                  <w:szCs w:val="16"/>
                  <w:rPrChange w:id="709" w:author="John Manaloto" w:date="2016-06-25T20:48:00Z">
                    <w:rPr>
                      <w:rFonts w:asciiTheme="minorHAnsi" w:eastAsiaTheme="minorEastAsia" w:hAnsiTheme="minorHAnsi" w:cstheme="minorBidi"/>
                      <w:color w:val="000000" w:themeColor="text1"/>
                    </w:rPr>
                  </w:rPrChange>
                </w:rPr>
                <w:t xml:space="preserve">    "statusCode": 200,</w:t>
              </w:r>
            </w:ins>
          </w:p>
          <w:p w14:paraId="631DA7DC" w14:textId="77777777" w:rsidR="006A1EC7" w:rsidRPr="006A1EC7" w:rsidRDefault="006A1EC7" w:rsidP="006A1EC7">
            <w:pPr>
              <w:pStyle w:val="ListParagraph"/>
              <w:ind w:left="0" w:firstLine="0"/>
              <w:rPr>
                <w:ins w:id="710" w:author="John Manaloto" w:date="2016-06-25T20:47:00Z"/>
                <w:rFonts w:asciiTheme="minorHAnsi" w:eastAsiaTheme="minorEastAsia" w:hAnsiTheme="minorHAnsi" w:cstheme="minorBidi"/>
                <w:color w:val="000000" w:themeColor="text1"/>
                <w:sz w:val="16"/>
                <w:szCs w:val="16"/>
                <w:rPrChange w:id="711" w:author="John Manaloto" w:date="2016-06-25T20:48:00Z">
                  <w:rPr>
                    <w:ins w:id="712" w:author="John Manaloto" w:date="2016-06-25T20:47:00Z"/>
                    <w:rFonts w:asciiTheme="minorHAnsi" w:eastAsiaTheme="minorEastAsia" w:hAnsiTheme="minorHAnsi" w:cstheme="minorBidi"/>
                    <w:color w:val="000000" w:themeColor="text1"/>
                  </w:rPr>
                </w:rPrChange>
              </w:rPr>
            </w:pPr>
            <w:ins w:id="713" w:author="John Manaloto" w:date="2016-06-25T20:47:00Z">
              <w:r w:rsidRPr="006A1EC7">
                <w:rPr>
                  <w:rFonts w:asciiTheme="minorHAnsi" w:eastAsiaTheme="minorEastAsia" w:hAnsiTheme="minorHAnsi" w:cstheme="minorBidi"/>
                  <w:color w:val="000000" w:themeColor="text1"/>
                  <w:sz w:val="16"/>
                  <w:szCs w:val="16"/>
                  <w:rPrChange w:id="714" w:author="John Manaloto" w:date="2016-06-25T20:48:00Z">
                    <w:rPr>
                      <w:rFonts w:asciiTheme="minorHAnsi" w:eastAsiaTheme="minorEastAsia" w:hAnsiTheme="minorHAnsi" w:cstheme="minorBidi"/>
                      <w:color w:val="000000" w:themeColor="text1"/>
                    </w:rPr>
                  </w:rPrChange>
                </w:rPr>
                <w:t xml:space="preserve">    "headers": {</w:t>
              </w:r>
            </w:ins>
          </w:p>
          <w:p w14:paraId="03BD9C29" w14:textId="77777777" w:rsidR="006A1EC7" w:rsidRPr="006A1EC7" w:rsidRDefault="006A1EC7" w:rsidP="006A1EC7">
            <w:pPr>
              <w:pStyle w:val="ListParagraph"/>
              <w:ind w:left="0" w:firstLine="0"/>
              <w:rPr>
                <w:ins w:id="715" w:author="John Manaloto" w:date="2016-06-25T20:47:00Z"/>
                <w:rFonts w:asciiTheme="minorHAnsi" w:eastAsiaTheme="minorEastAsia" w:hAnsiTheme="minorHAnsi" w:cstheme="minorBidi"/>
                <w:color w:val="000000" w:themeColor="text1"/>
                <w:sz w:val="16"/>
                <w:szCs w:val="16"/>
                <w:rPrChange w:id="716" w:author="John Manaloto" w:date="2016-06-25T20:48:00Z">
                  <w:rPr>
                    <w:ins w:id="717" w:author="John Manaloto" w:date="2016-06-25T20:47:00Z"/>
                    <w:rFonts w:asciiTheme="minorHAnsi" w:eastAsiaTheme="minorEastAsia" w:hAnsiTheme="minorHAnsi" w:cstheme="minorBidi"/>
                    <w:color w:val="000000" w:themeColor="text1"/>
                  </w:rPr>
                </w:rPrChange>
              </w:rPr>
            </w:pPr>
            <w:ins w:id="718" w:author="John Manaloto" w:date="2016-06-25T20:47:00Z">
              <w:r w:rsidRPr="006A1EC7">
                <w:rPr>
                  <w:rFonts w:asciiTheme="minorHAnsi" w:eastAsiaTheme="minorEastAsia" w:hAnsiTheme="minorHAnsi" w:cstheme="minorBidi"/>
                  <w:color w:val="000000" w:themeColor="text1"/>
                  <w:sz w:val="16"/>
                  <w:szCs w:val="16"/>
                  <w:rPrChange w:id="719" w:author="John Manaloto" w:date="2016-06-25T20:48:00Z">
                    <w:rPr>
                      <w:rFonts w:asciiTheme="minorHAnsi" w:eastAsiaTheme="minorEastAsia" w:hAnsiTheme="minorHAnsi" w:cstheme="minorBidi"/>
                      <w:color w:val="000000" w:themeColor="text1"/>
                    </w:rPr>
                  </w:rPrChange>
                </w:rPr>
                <w:t xml:space="preserve">        "Pragma": "no-cache",</w:t>
              </w:r>
            </w:ins>
          </w:p>
          <w:p w14:paraId="1C1C8054" w14:textId="77777777" w:rsidR="006A1EC7" w:rsidRPr="006A1EC7" w:rsidRDefault="006A1EC7" w:rsidP="006A1EC7">
            <w:pPr>
              <w:pStyle w:val="ListParagraph"/>
              <w:ind w:left="0" w:firstLine="0"/>
              <w:rPr>
                <w:ins w:id="720" w:author="John Manaloto" w:date="2016-06-25T20:47:00Z"/>
                <w:rFonts w:asciiTheme="minorHAnsi" w:eastAsiaTheme="minorEastAsia" w:hAnsiTheme="minorHAnsi" w:cstheme="minorBidi"/>
                <w:color w:val="000000" w:themeColor="text1"/>
                <w:sz w:val="16"/>
                <w:szCs w:val="16"/>
                <w:rPrChange w:id="721" w:author="John Manaloto" w:date="2016-06-25T20:48:00Z">
                  <w:rPr>
                    <w:ins w:id="722" w:author="John Manaloto" w:date="2016-06-25T20:47:00Z"/>
                    <w:rFonts w:asciiTheme="minorHAnsi" w:eastAsiaTheme="minorEastAsia" w:hAnsiTheme="minorHAnsi" w:cstheme="minorBidi"/>
                    <w:color w:val="000000" w:themeColor="text1"/>
                  </w:rPr>
                </w:rPrChange>
              </w:rPr>
            </w:pPr>
            <w:ins w:id="723" w:author="John Manaloto" w:date="2016-06-25T20:47:00Z">
              <w:r w:rsidRPr="006A1EC7">
                <w:rPr>
                  <w:rFonts w:asciiTheme="minorHAnsi" w:eastAsiaTheme="minorEastAsia" w:hAnsiTheme="minorHAnsi" w:cstheme="minorBidi"/>
                  <w:color w:val="000000" w:themeColor="text1"/>
                  <w:sz w:val="16"/>
                  <w:szCs w:val="16"/>
                  <w:rPrChange w:id="724" w:author="John Manaloto" w:date="2016-06-25T20:48:00Z">
                    <w:rPr>
                      <w:rFonts w:asciiTheme="minorHAnsi" w:eastAsiaTheme="minorEastAsia" w:hAnsiTheme="minorHAnsi" w:cstheme="minorBidi"/>
                      <w:color w:val="000000" w:themeColor="text1"/>
                    </w:rPr>
                  </w:rPrChange>
                </w:rPr>
                <w:t xml:space="preserve">        "Retry-After": "0",</w:t>
              </w:r>
            </w:ins>
          </w:p>
          <w:p w14:paraId="0C73C92C" w14:textId="77777777" w:rsidR="006A1EC7" w:rsidRPr="006A1EC7" w:rsidRDefault="006A1EC7" w:rsidP="006A1EC7">
            <w:pPr>
              <w:pStyle w:val="ListParagraph"/>
              <w:ind w:left="0" w:firstLine="0"/>
              <w:rPr>
                <w:ins w:id="725" w:author="John Manaloto" w:date="2016-06-25T20:47:00Z"/>
                <w:rFonts w:asciiTheme="minorHAnsi" w:eastAsiaTheme="minorEastAsia" w:hAnsiTheme="minorHAnsi" w:cstheme="minorBidi"/>
                <w:color w:val="000000" w:themeColor="text1"/>
                <w:sz w:val="16"/>
                <w:szCs w:val="16"/>
                <w:rPrChange w:id="726" w:author="John Manaloto" w:date="2016-06-25T20:48:00Z">
                  <w:rPr>
                    <w:ins w:id="727" w:author="John Manaloto" w:date="2016-06-25T20:47:00Z"/>
                    <w:rFonts w:asciiTheme="minorHAnsi" w:eastAsiaTheme="minorEastAsia" w:hAnsiTheme="minorHAnsi" w:cstheme="minorBidi"/>
                    <w:color w:val="000000" w:themeColor="text1"/>
                  </w:rPr>
                </w:rPrChange>
              </w:rPr>
            </w:pPr>
            <w:ins w:id="728" w:author="John Manaloto" w:date="2016-06-25T20:47:00Z">
              <w:r w:rsidRPr="006A1EC7">
                <w:rPr>
                  <w:rFonts w:asciiTheme="minorHAnsi" w:eastAsiaTheme="minorEastAsia" w:hAnsiTheme="minorHAnsi" w:cstheme="minorBidi"/>
                  <w:color w:val="000000" w:themeColor="text1"/>
                  <w:sz w:val="16"/>
                  <w:szCs w:val="16"/>
                  <w:rPrChange w:id="729" w:author="John Manaloto" w:date="2016-06-25T20:48:00Z">
                    <w:rPr>
                      <w:rFonts w:asciiTheme="minorHAnsi" w:eastAsiaTheme="minorEastAsia" w:hAnsiTheme="minorHAnsi" w:cstheme="minorBidi"/>
                      <w:color w:val="000000" w:themeColor="text1"/>
                    </w:rPr>
                  </w:rPrChange>
                </w:rPr>
                <w:t xml:space="preserve">        "x-ms-request-id": "b6ab710c-c5bd-4ca9-a976-e3655d4ba77d",</w:t>
              </w:r>
            </w:ins>
          </w:p>
          <w:p w14:paraId="50F9485E" w14:textId="77777777" w:rsidR="006A1EC7" w:rsidRPr="006A1EC7" w:rsidRDefault="006A1EC7" w:rsidP="006A1EC7">
            <w:pPr>
              <w:pStyle w:val="ListParagraph"/>
              <w:ind w:left="0" w:firstLine="0"/>
              <w:rPr>
                <w:ins w:id="730" w:author="John Manaloto" w:date="2016-06-25T20:47:00Z"/>
                <w:rFonts w:asciiTheme="minorHAnsi" w:eastAsiaTheme="minorEastAsia" w:hAnsiTheme="minorHAnsi" w:cstheme="minorBidi"/>
                <w:color w:val="000000" w:themeColor="text1"/>
                <w:sz w:val="16"/>
                <w:szCs w:val="16"/>
                <w:rPrChange w:id="731" w:author="John Manaloto" w:date="2016-06-25T20:48:00Z">
                  <w:rPr>
                    <w:ins w:id="732" w:author="John Manaloto" w:date="2016-06-25T20:47:00Z"/>
                    <w:rFonts w:asciiTheme="minorHAnsi" w:eastAsiaTheme="minorEastAsia" w:hAnsiTheme="minorHAnsi" w:cstheme="minorBidi"/>
                    <w:color w:val="000000" w:themeColor="text1"/>
                  </w:rPr>
                </w:rPrChange>
              </w:rPr>
            </w:pPr>
            <w:ins w:id="733" w:author="John Manaloto" w:date="2016-06-25T20:47:00Z">
              <w:r w:rsidRPr="006A1EC7">
                <w:rPr>
                  <w:rFonts w:asciiTheme="minorHAnsi" w:eastAsiaTheme="minorEastAsia" w:hAnsiTheme="minorHAnsi" w:cstheme="minorBidi"/>
                  <w:color w:val="000000" w:themeColor="text1"/>
                  <w:sz w:val="16"/>
                  <w:szCs w:val="16"/>
                  <w:rPrChange w:id="734" w:author="John Manaloto" w:date="2016-06-25T20:48:00Z">
                    <w:rPr>
                      <w:rFonts w:asciiTheme="minorHAnsi" w:eastAsiaTheme="minorEastAsia" w:hAnsiTheme="minorHAnsi" w:cstheme="minorBidi"/>
                      <w:color w:val="000000" w:themeColor="text1"/>
                    </w:rPr>
                  </w:rPrChange>
                </w:rPr>
                <w:t xml:space="preserve">        "Cache-Control": "no-cache",</w:t>
              </w:r>
            </w:ins>
          </w:p>
          <w:p w14:paraId="065A1E83" w14:textId="77777777" w:rsidR="006A1EC7" w:rsidRPr="006A1EC7" w:rsidRDefault="006A1EC7" w:rsidP="006A1EC7">
            <w:pPr>
              <w:pStyle w:val="ListParagraph"/>
              <w:ind w:left="0" w:firstLine="0"/>
              <w:rPr>
                <w:ins w:id="735" w:author="John Manaloto" w:date="2016-06-25T20:47:00Z"/>
                <w:rFonts w:asciiTheme="minorHAnsi" w:eastAsiaTheme="minorEastAsia" w:hAnsiTheme="minorHAnsi" w:cstheme="minorBidi"/>
                <w:color w:val="000000" w:themeColor="text1"/>
                <w:sz w:val="16"/>
                <w:szCs w:val="16"/>
                <w:rPrChange w:id="736" w:author="John Manaloto" w:date="2016-06-25T20:48:00Z">
                  <w:rPr>
                    <w:ins w:id="737" w:author="John Manaloto" w:date="2016-06-25T20:47:00Z"/>
                    <w:rFonts w:asciiTheme="minorHAnsi" w:eastAsiaTheme="minorEastAsia" w:hAnsiTheme="minorHAnsi" w:cstheme="minorBidi"/>
                    <w:color w:val="000000" w:themeColor="text1"/>
                  </w:rPr>
                </w:rPrChange>
              </w:rPr>
            </w:pPr>
            <w:ins w:id="738" w:author="John Manaloto" w:date="2016-06-25T20:47:00Z">
              <w:r w:rsidRPr="006A1EC7">
                <w:rPr>
                  <w:rFonts w:asciiTheme="minorHAnsi" w:eastAsiaTheme="minorEastAsia" w:hAnsiTheme="minorHAnsi" w:cstheme="minorBidi"/>
                  <w:color w:val="000000" w:themeColor="text1"/>
                  <w:sz w:val="16"/>
                  <w:szCs w:val="16"/>
                  <w:rPrChange w:id="739" w:author="John Manaloto" w:date="2016-06-25T20:48:00Z">
                    <w:rPr>
                      <w:rFonts w:asciiTheme="minorHAnsi" w:eastAsiaTheme="minorEastAsia" w:hAnsiTheme="minorHAnsi" w:cstheme="minorBidi"/>
                      <w:color w:val="000000" w:themeColor="text1"/>
                    </w:rPr>
                  </w:rPrChange>
                </w:rPr>
                <w:t xml:space="preserve">        "Date": "Sun, 26 Jun 2016 03:36:40 GMT",</w:t>
              </w:r>
            </w:ins>
          </w:p>
          <w:p w14:paraId="4A512B55" w14:textId="77777777" w:rsidR="006A1EC7" w:rsidRPr="006A1EC7" w:rsidRDefault="006A1EC7" w:rsidP="006A1EC7">
            <w:pPr>
              <w:pStyle w:val="ListParagraph"/>
              <w:ind w:left="0" w:firstLine="0"/>
              <w:rPr>
                <w:ins w:id="740" w:author="John Manaloto" w:date="2016-06-25T20:47:00Z"/>
                <w:rFonts w:asciiTheme="minorHAnsi" w:eastAsiaTheme="minorEastAsia" w:hAnsiTheme="minorHAnsi" w:cstheme="minorBidi"/>
                <w:color w:val="000000" w:themeColor="text1"/>
                <w:sz w:val="16"/>
                <w:szCs w:val="16"/>
                <w:rPrChange w:id="741" w:author="John Manaloto" w:date="2016-06-25T20:48:00Z">
                  <w:rPr>
                    <w:ins w:id="742" w:author="John Manaloto" w:date="2016-06-25T20:47:00Z"/>
                    <w:rFonts w:asciiTheme="minorHAnsi" w:eastAsiaTheme="minorEastAsia" w:hAnsiTheme="minorHAnsi" w:cstheme="minorBidi"/>
                    <w:color w:val="000000" w:themeColor="text1"/>
                  </w:rPr>
                </w:rPrChange>
              </w:rPr>
            </w:pPr>
            <w:ins w:id="743" w:author="John Manaloto" w:date="2016-06-25T20:47:00Z">
              <w:r w:rsidRPr="006A1EC7">
                <w:rPr>
                  <w:rFonts w:asciiTheme="minorHAnsi" w:eastAsiaTheme="minorEastAsia" w:hAnsiTheme="minorHAnsi" w:cstheme="minorBidi"/>
                  <w:color w:val="000000" w:themeColor="text1"/>
                  <w:sz w:val="16"/>
                  <w:szCs w:val="16"/>
                  <w:rPrChange w:id="744" w:author="John Manaloto" w:date="2016-06-25T20:48:00Z">
                    <w:rPr>
                      <w:rFonts w:asciiTheme="minorHAnsi" w:eastAsiaTheme="minorEastAsia" w:hAnsiTheme="minorHAnsi" w:cstheme="minorBidi"/>
                      <w:color w:val="000000" w:themeColor="text1"/>
                    </w:rPr>
                  </w:rPrChange>
                </w:rPr>
                <w:t xml:space="preserve">        "Location": "https://logic-apis-westus.azure-apim.net/apim/servicebus/00707d7fafd14a28b4104c776888a588/hotel/subscriptions/booking/messages/head?triggerstate=f0662092-bb1c-4549-87ec-76b306c4141e",</w:t>
              </w:r>
            </w:ins>
          </w:p>
          <w:p w14:paraId="26F82802" w14:textId="77777777" w:rsidR="006A1EC7" w:rsidRPr="006A1EC7" w:rsidRDefault="006A1EC7" w:rsidP="006A1EC7">
            <w:pPr>
              <w:pStyle w:val="ListParagraph"/>
              <w:ind w:left="0" w:firstLine="0"/>
              <w:rPr>
                <w:ins w:id="745" w:author="John Manaloto" w:date="2016-06-25T20:47:00Z"/>
                <w:rFonts w:asciiTheme="minorHAnsi" w:eastAsiaTheme="minorEastAsia" w:hAnsiTheme="minorHAnsi" w:cstheme="minorBidi"/>
                <w:color w:val="000000" w:themeColor="text1"/>
                <w:sz w:val="16"/>
                <w:szCs w:val="16"/>
                <w:rPrChange w:id="746" w:author="John Manaloto" w:date="2016-06-25T20:48:00Z">
                  <w:rPr>
                    <w:ins w:id="747" w:author="John Manaloto" w:date="2016-06-25T20:47:00Z"/>
                    <w:rFonts w:asciiTheme="minorHAnsi" w:eastAsiaTheme="minorEastAsia" w:hAnsiTheme="minorHAnsi" w:cstheme="minorBidi"/>
                    <w:color w:val="000000" w:themeColor="text1"/>
                  </w:rPr>
                </w:rPrChange>
              </w:rPr>
            </w:pPr>
            <w:ins w:id="748" w:author="John Manaloto" w:date="2016-06-25T20:47:00Z">
              <w:r w:rsidRPr="006A1EC7">
                <w:rPr>
                  <w:rFonts w:asciiTheme="minorHAnsi" w:eastAsiaTheme="minorEastAsia" w:hAnsiTheme="minorHAnsi" w:cstheme="minorBidi"/>
                  <w:color w:val="000000" w:themeColor="text1"/>
                  <w:sz w:val="16"/>
                  <w:szCs w:val="16"/>
                  <w:rPrChange w:id="749" w:author="John Manaloto" w:date="2016-06-25T20:48:00Z">
                    <w:rPr>
                      <w:rFonts w:asciiTheme="minorHAnsi" w:eastAsiaTheme="minorEastAsia" w:hAnsiTheme="minorHAnsi" w:cstheme="minorBidi"/>
                      <w:color w:val="000000" w:themeColor="text1"/>
                    </w:rPr>
                  </w:rPrChange>
                </w:rPr>
                <w:t xml:space="preserve">        "Set-Cookie": "ARRAffinity=a0d9ab6dc8facbfb6adc55a4577a3242faedf7e86b07d9afecd63b6b5836935b;Path=/;Domain=127.0.0.1",</w:t>
              </w:r>
            </w:ins>
          </w:p>
          <w:p w14:paraId="19239D2F" w14:textId="77777777" w:rsidR="006A1EC7" w:rsidRPr="006A1EC7" w:rsidRDefault="006A1EC7" w:rsidP="006A1EC7">
            <w:pPr>
              <w:pStyle w:val="ListParagraph"/>
              <w:ind w:left="0" w:firstLine="0"/>
              <w:rPr>
                <w:ins w:id="750" w:author="John Manaloto" w:date="2016-06-25T20:47:00Z"/>
                <w:rFonts w:asciiTheme="minorHAnsi" w:eastAsiaTheme="minorEastAsia" w:hAnsiTheme="minorHAnsi" w:cstheme="minorBidi"/>
                <w:color w:val="000000" w:themeColor="text1"/>
                <w:sz w:val="16"/>
                <w:szCs w:val="16"/>
                <w:rPrChange w:id="751" w:author="John Manaloto" w:date="2016-06-25T20:48:00Z">
                  <w:rPr>
                    <w:ins w:id="752" w:author="John Manaloto" w:date="2016-06-25T20:47:00Z"/>
                    <w:rFonts w:asciiTheme="minorHAnsi" w:eastAsiaTheme="minorEastAsia" w:hAnsiTheme="minorHAnsi" w:cstheme="minorBidi"/>
                    <w:color w:val="000000" w:themeColor="text1"/>
                  </w:rPr>
                </w:rPrChange>
              </w:rPr>
            </w:pPr>
            <w:ins w:id="753" w:author="John Manaloto" w:date="2016-06-25T20:47:00Z">
              <w:r w:rsidRPr="006A1EC7">
                <w:rPr>
                  <w:rFonts w:asciiTheme="minorHAnsi" w:eastAsiaTheme="minorEastAsia" w:hAnsiTheme="minorHAnsi" w:cstheme="minorBidi"/>
                  <w:color w:val="000000" w:themeColor="text1"/>
                  <w:sz w:val="16"/>
                  <w:szCs w:val="16"/>
                  <w:rPrChange w:id="754" w:author="John Manaloto" w:date="2016-06-25T20:48:00Z">
                    <w:rPr>
                      <w:rFonts w:asciiTheme="minorHAnsi" w:eastAsiaTheme="minorEastAsia" w:hAnsiTheme="minorHAnsi" w:cstheme="minorBidi"/>
                      <w:color w:val="000000" w:themeColor="text1"/>
                    </w:rPr>
                  </w:rPrChange>
                </w:rPr>
                <w:t xml:space="preserve">        "Server": "Microsoft-IIS/8.0,Microsoft-HTTPAPI/2.0",</w:t>
              </w:r>
            </w:ins>
          </w:p>
          <w:p w14:paraId="0651E05B" w14:textId="77777777" w:rsidR="006A1EC7" w:rsidRPr="006A1EC7" w:rsidRDefault="006A1EC7" w:rsidP="006A1EC7">
            <w:pPr>
              <w:pStyle w:val="ListParagraph"/>
              <w:ind w:left="0" w:firstLine="0"/>
              <w:rPr>
                <w:ins w:id="755" w:author="John Manaloto" w:date="2016-06-25T20:47:00Z"/>
                <w:rFonts w:asciiTheme="minorHAnsi" w:eastAsiaTheme="minorEastAsia" w:hAnsiTheme="minorHAnsi" w:cstheme="minorBidi"/>
                <w:color w:val="000000" w:themeColor="text1"/>
                <w:sz w:val="16"/>
                <w:szCs w:val="16"/>
                <w:rPrChange w:id="756" w:author="John Manaloto" w:date="2016-06-25T20:48:00Z">
                  <w:rPr>
                    <w:ins w:id="757" w:author="John Manaloto" w:date="2016-06-25T20:47:00Z"/>
                    <w:rFonts w:asciiTheme="minorHAnsi" w:eastAsiaTheme="minorEastAsia" w:hAnsiTheme="minorHAnsi" w:cstheme="minorBidi"/>
                    <w:color w:val="000000" w:themeColor="text1"/>
                  </w:rPr>
                </w:rPrChange>
              </w:rPr>
            </w:pPr>
            <w:ins w:id="758" w:author="John Manaloto" w:date="2016-06-25T20:47:00Z">
              <w:r w:rsidRPr="006A1EC7">
                <w:rPr>
                  <w:rFonts w:asciiTheme="minorHAnsi" w:eastAsiaTheme="minorEastAsia" w:hAnsiTheme="minorHAnsi" w:cstheme="minorBidi"/>
                  <w:color w:val="000000" w:themeColor="text1"/>
                  <w:sz w:val="16"/>
                  <w:szCs w:val="16"/>
                  <w:rPrChange w:id="759" w:author="John Manaloto" w:date="2016-06-25T20:48:00Z">
                    <w:rPr>
                      <w:rFonts w:asciiTheme="minorHAnsi" w:eastAsiaTheme="minorEastAsia" w:hAnsiTheme="minorHAnsi" w:cstheme="minorBidi"/>
                      <w:color w:val="000000" w:themeColor="text1"/>
                    </w:rPr>
                  </w:rPrChange>
                </w:rPr>
                <w:t xml:space="preserve">        "X-AspNet-Version": "4.0.30319",</w:t>
              </w:r>
            </w:ins>
          </w:p>
          <w:p w14:paraId="0E18B317" w14:textId="77777777" w:rsidR="006A1EC7" w:rsidRPr="006A1EC7" w:rsidRDefault="006A1EC7" w:rsidP="006A1EC7">
            <w:pPr>
              <w:pStyle w:val="ListParagraph"/>
              <w:ind w:left="0" w:firstLine="0"/>
              <w:rPr>
                <w:ins w:id="760" w:author="John Manaloto" w:date="2016-06-25T20:47:00Z"/>
                <w:rFonts w:asciiTheme="minorHAnsi" w:eastAsiaTheme="minorEastAsia" w:hAnsiTheme="minorHAnsi" w:cstheme="minorBidi"/>
                <w:color w:val="000000" w:themeColor="text1"/>
                <w:sz w:val="16"/>
                <w:szCs w:val="16"/>
                <w:rPrChange w:id="761" w:author="John Manaloto" w:date="2016-06-25T20:48:00Z">
                  <w:rPr>
                    <w:ins w:id="762" w:author="John Manaloto" w:date="2016-06-25T20:47:00Z"/>
                    <w:rFonts w:asciiTheme="minorHAnsi" w:eastAsiaTheme="minorEastAsia" w:hAnsiTheme="minorHAnsi" w:cstheme="minorBidi"/>
                    <w:color w:val="000000" w:themeColor="text1"/>
                  </w:rPr>
                </w:rPrChange>
              </w:rPr>
            </w:pPr>
            <w:ins w:id="763" w:author="John Manaloto" w:date="2016-06-25T20:47:00Z">
              <w:r w:rsidRPr="006A1EC7">
                <w:rPr>
                  <w:rFonts w:asciiTheme="minorHAnsi" w:eastAsiaTheme="minorEastAsia" w:hAnsiTheme="minorHAnsi" w:cstheme="minorBidi"/>
                  <w:color w:val="000000" w:themeColor="text1"/>
                  <w:sz w:val="16"/>
                  <w:szCs w:val="16"/>
                  <w:rPrChange w:id="764" w:author="John Manaloto" w:date="2016-06-25T20:48:00Z">
                    <w:rPr>
                      <w:rFonts w:asciiTheme="minorHAnsi" w:eastAsiaTheme="minorEastAsia" w:hAnsiTheme="minorHAnsi" w:cstheme="minorBidi"/>
                      <w:color w:val="000000" w:themeColor="text1"/>
                    </w:rPr>
                  </w:rPrChange>
                </w:rPr>
                <w:t xml:space="preserve">        "X-Powered-By": "ASP.NET",</w:t>
              </w:r>
            </w:ins>
          </w:p>
          <w:p w14:paraId="649B3D63" w14:textId="77777777" w:rsidR="006A1EC7" w:rsidRPr="006A1EC7" w:rsidRDefault="006A1EC7" w:rsidP="006A1EC7">
            <w:pPr>
              <w:pStyle w:val="ListParagraph"/>
              <w:ind w:left="0" w:firstLine="0"/>
              <w:rPr>
                <w:ins w:id="765" w:author="John Manaloto" w:date="2016-06-25T20:47:00Z"/>
                <w:rFonts w:asciiTheme="minorHAnsi" w:eastAsiaTheme="minorEastAsia" w:hAnsiTheme="minorHAnsi" w:cstheme="minorBidi"/>
                <w:color w:val="000000" w:themeColor="text1"/>
                <w:sz w:val="16"/>
                <w:szCs w:val="16"/>
                <w:rPrChange w:id="766" w:author="John Manaloto" w:date="2016-06-25T20:48:00Z">
                  <w:rPr>
                    <w:ins w:id="767" w:author="John Manaloto" w:date="2016-06-25T20:47:00Z"/>
                    <w:rFonts w:asciiTheme="minorHAnsi" w:eastAsiaTheme="minorEastAsia" w:hAnsiTheme="minorHAnsi" w:cstheme="minorBidi"/>
                    <w:color w:val="000000" w:themeColor="text1"/>
                  </w:rPr>
                </w:rPrChange>
              </w:rPr>
            </w:pPr>
            <w:ins w:id="768" w:author="John Manaloto" w:date="2016-06-25T20:47:00Z">
              <w:r w:rsidRPr="006A1EC7">
                <w:rPr>
                  <w:rFonts w:asciiTheme="minorHAnsi" w:eastAsiaTheme="minorEastAsia" w:hAnsiTheme="minorHAnsi" w:cstheme="minorBidi"/>
                  <w:color w:val="000000" w:themeColor="text1"/>
                  <w:sz w:val="16"/>
                  <w:szCs w:val="16"/>
                  <w:rPrChange w:id="769" w:author="John Manaloto" w:date="2016-06-25T20:48:00Z">
                    <w:rPr>
                      <w:rFonts w:asciiTheme="minorHAnsi" w:eastAsiaTheme="minorEastAsia" w:hAnsiTheme="minorHAnsi" w:cstheme="minorBidi"/>
                      <w:color w:val="000000" w:themeColor="text1"/>
                    </w:rPr>
                  </w:rPrChange>
                </w:rPr>
                <w:t xml:space="preserve">        "Content-Length": "1146",</w:t>
              </w:r>
            </w:ins>
          </w:p>
          <w:p w14:paraId="328EFC79" w14:textId="77777777" w:rsidR="006A1EC7" w:rsidRPr="006A1EC7" w:rsidRDefault="006A1EC7" w:rsidP="006A1EC7">
            <w:pPr>
              <w:pStyle w:val="ListParagraph"/>
              <w:ind w:left="0" w:firstLine="0"/>
              <w:rPr>
                <w:ins w:id="770" w:author="John Manaloto" w:date="2016-06-25T20:47:00Z"/>
                <w:rFonts w:asciiTheme="minorHAnsi" w:eastAsiaTheme="minorEastAsia" w:hAnsiTheme="minorHAnsi" w:cstheme="minorBidi"/>
                <w:color w:val="000000" w:themeColor="text1"/>
                <w:sz w:val="16"/>
                <w:szCs w:val="16"/>
                <w:rPrChange w:id="771" w:author="John Manaloto" w:date="2016-06-25T20:48:00Z">
                  <w:rPr>
                    <w:ins w:id="772" w:author="John Manaloto" w:date="2016-06-25T20:47:00Z"/>
                    <w:rFonts w:asciiTheme="minorHAnsi" w:eastAsiaTheme="minorEastAsia" w:hAnsiTheme="minorHAnsi" w:cstheme="minorBidi"/>
                    <w:color w:val="000000" w:themeColor="text1"/>
                  </w:rPr>
                </w:rPrChange>
              </w:rPr>
            </w:pPr>
            <w:ins w:id="773" w:author="John Manaloto" w:date="2016-06-25T20:47:00Z">
              <w:r w:rsidRPr="006A1EC7">
                <w:rPr>
                  <w:rFonts w:asciiTheme="minorHAnsi" w:eastAsiaTheme="minorEastAsia" w:hAnsiTheme="minorHAnsi" w:cstheme="minorBidi"/>
                  <w:color w:val="000000" w:themeColor="text1"/>
                  <w:sz w:val="16"/>
                  <w:szCs w:val="16"/>
                  <w:rPrChange w:id="774" w:author="John Manaloto" w:date="2016-06-25T20:48:00Z">
                    <w:rPr>
                      <w:rFonts w:asciiTheme="minorHAnsi" w:eastAsiaTheme="minorEastAsia" w:hAnsiTheme="minorHAnsi" w:cstheme="minorBidi"/>
                      <w:color w:val="000000" w:themeColor="text1"/>
                    </w:rPr>
                  </w:rPrChange>
                </w:rPr>
                <w:t xml:space="preserve">        "Content-Type": "application/json",</w:t>
              </w:r>
            </w:ins>
          </w:p>
          <w:p w14:paraId="32786AF3" w14:textId="77777777" w:rsidR="006A1EC7" w:rsidRPr="006A1EC7" w:rsidRDefault="006A1EC7" w:rsidP="006A1EC7">
            <w:pPr>
              <w:pStyle w:val="ListParagraph"/>
              <w:ind w:left="0" w:firstLine="0"/>
              <w:rPr>
                <w:ins w:id="775" w:author="John Manaloto" w:date="2016-06-25T20:47:00Z"/>
                <w:rFonts w:asciiTheme="minorHAnsi" w:eastAsiaTheme="minorEastAsia" w:hAnsiTheme="minorHAnsi" w:cstheme="minorBidi"/>
                <w:color w:val="000000" w:themeColor="text1"/>
                <w:sz w:val="16"/>
                <w:szCs w:val="16"/>
                <w:rPrChange w:id="776" w:author="John Manaloto" w:date="2016-06-25T20:48:00Z">
                  <w:rPr>
                    <w:ins w:id="777" w:author="John Manaloto" w:date="2016-06-25T20:47:00Z"/>
                    <w:rFonts w:asciiTheme="minorHAnsi" w:eastAsiaTheme="minorEastAsia" w:hAnsiTheme="minorHAnsi" w:cstheme="minorBidi"/>
                    <w:color w:val="000000" w:themeColor="text1"/>
                  </w:rPr>
                </w:rPrChange>
              </w:rPr>
            </w:pPr>
            <w:ins w:id="778" w:author="John Manaloto" w:date="2016-06-25T20:47:00Z">
              <w:r w:rsidRPr="006A1EC7">
                <w:rPr>
                  <w:rFonts w:asciiTheme="minorHAnsi" w:eastAsiaTheme="minorEastAsia" w:hAnsiTheme="minorHAnsi" w:cstheme="minorBidi"/>
                  <w:color w:val="000000" w:themeColor="text1"/>
                  <w:sz w:val="16"/>
                  <w:szCs w:val="16"/>
                  <w:rPrChange w:id="779" w:author="John Manaloto" w:date="2016-06-25T20:48:00Z">
                    <w:rPr>
                      <w:rFonts w:asciiTheme="minorHAnsi" w:eastAsiaTheme="minorEastAsia" w:hAnsiTheme="minorHAnsi" w:cstheme="minorBidi"/>
                      <w:color w:val="000000" w:themeColor="text1"/>
                    </w:rPr>
                  </w:rPrChange>
                </w:rPr>
                <w:t xml:space="preserve">        "Expires": "-1"</w:t>
              </w:r>
            </w:ins>
          </w:p>
          <w:p w14:paraId="50ABC092" w14:textId="77777777" w:rsidR="006A1EC7" w:rsidRPr="006A1EC7" w:rsidRDefault="006A1EC7" w:rsidP="006A1EC7">
            <w:pPr>
              <w:pStyle w:val="ListParagraph"/>
              <w:ind w:left="0" w:firstLine="0"/>
              <w:rPr>
                <w:ins w:id="780" w:author="John Manaloto" w:date="2016-06-25T20:47:00Z"/>
                <w:rFonts w:asciiTheme="minorHAnsi" w:eastAsiaTheme="minorEastAsia" w:hAnsiTheme="minorHAnsi" w:cstheme="minorBidi"/>
                <w:color w:val="000000" w:themeColor="text1"/>
                <w:sz w:val="16"/>
                <w:szCs w:val="16"/>
                <w:rPrChange w:id="781" w:author="John Manaloto" w:date="2016-06-25T20:48:00Z">
                  <w:rPr>
                    <w:ins w:id="782" w:author="John Manaloto" w:date="2016-06-25T20:47:00Z"/>
                    <w:rFonts w:asciiTheme="minorHAnsi" w:eastAsiaTheme="minorEastAsia" w:hAnsiTheme="minorHAnsi" w:cstheme="minorBidi"/>
                    <w:color w:val="000000" w:themeColor="text1"/>
                  </w:rPr>
                </w:rPrChange>
              </w:rPr>
            </w:pPr>
            <w:ins w:id="783" w:author="John Manaloto" w:date="2016-06-25T20:47:00Z">
              <w:r w:rsidRPr="006A1EC7">
                <w:rPr>
                  <w:rFonts w:asciiTheme="minorHAnsi" w:eastAsiaTheme="minorEastAsia" w:hAnsiTheme="minorHAnsi" w:cstheme="minorBidi"/>
                  <w:color w:val="000000" w:themeColor="text1"/>
                  <w:sz w:val="16"/>
                  <w:szCs w:val="16"/>
                  <w:rPrChange w:id="784" w:author="John Manaloto" w:date="2016-06-25T20:48:00Z">
                    <w:rPr>
                      <w:rFonts w:asciiTheme="minorHAnsi" w:eastAsiaTheme="minorEastAsia" w:hAnsiTheme="minorHAnsi" w:cstheme="minorBidi"/>
                      <w:color w:val="000000" w:themeColor="text1"/>
                    </w:rPr>
                  </w:rPrChange>
                </w:rPr>
                <w:t xml:space="preserve">    },</w:t>
              </w:r>
            </w:ins>
          </w:p>
          <w:p w14:paraId="68078823" w14:textId="77777777" w:rsidR="006A1EC7" w:rsidRPr="006A1EC7" w:rsidRDefault="006A1EC7" w:rsidP="006A1EC7">
            <w:pPr>
              <w:pStyle w:val="ListParagraph"/>
              <w:ind w:left="0" w:firstLine="0"/>
              <w:rPr>
                <w:ins w:id="785" w:author="John Manaloto" w:date="2016-06-25T20:47:00Z"/>
                <w:rFonts w:asciiTheme="minorHAnsi" w:eastAsiaTheme="minorEastAsia" w:hAnsiTheme="minorHAnsi" w:cstheme="minorBidi"/>
                <w:color w:val="000000" w:themeColor="text1"/>
                <w:sz w:val="16"/>
                <w:szCs w:val="16"/>
                <w:rPrChange w:id="786" w:author="John Manaloto" w:date="2016-06-25T20:48:00Z">
                  <w:rPr>
                    <w:ins w:id="787" w:author="John Manaloto" w:date="2016-06-25T20:47:00Z"/>
                    <w:rFonts w:asciiTheme="minorHAnsi" w:eastAsiaTheme="minorEastAsia" w:hAnsiTheme="minorHAnsi" w:cstheme="minorBidi"/>
                    <w:color w:val="000000" w:themeColor="text1"/>
                  </w:rPr>
                </w:rPrChange>
              </w:rPr>
            </w:pPr>
            <w:ins w:id="788" w:author="John Manaloto" w:date="2016-06-25T20:47:00Z">
              <w:r w:rsidRPr="006A1EC7">
                <w:rPr>
                  <w:rFonts w:asciiTheme="minorHAnsi" w:eastAsiaTheme="minorEastAsia" w:hAnsiTheme="minorHAnsi" w:cstheme="minorBidi"/>
                  <w:color w:val="000000" w:themeColor="text1"/>
                  <w:sz w:val="16"/>
                  <w:szCs w:val="16"/>
                  <w:rPrChange w:id="789" w:author="John Manaloto" w:date="2016-06-25T20:48:00Z">
                    <w:rPr>
                      <w:rFonts w:asciiTheme="minorHAnsi" w:eastAsiaTheme="minorEastAsia" w:hAnsiTheme="minorHAnsi" w:cstheme="minorBidi"/>
                      <w:color w:val="000000" w:themeColor="text1"/>
                    </w:rPr>
                  </w:rPrChange>
                </w:rPr>
                <w:t xml:space="preserve">    "body": {</w:t>
              </w:r>
            </w:ins>
          </w:p>
          <w:p w14:paraId="03FEA486" w14:textId="77777777" w:rsidR="006A1EC7" w:rsidRPr="006A1EC7" w:rsidRDefault="006A1EC7" w:rsidP="006A1EC7">
            <w:pPr>
              <w:pStyle w:val="ListParagraph"/>
              <w:ind w:left="0" w:firstLine="0"/>
              <w:rPr>
                <w:ins w:id="790" w:author="John Manaloto" w:date="2016-06-25T20:47:00Z"/>
                <w:rFonts w:asciiTheme="minorHAnsi" w:eastAsiaTheme="minorEastAsia" w:hAnsiTheme="minorHAnsi" w:cstheme="minorBidi"/>
                <w:color w:val="000000" w:themeColor="text1"/>
                <w:sz w:val="16"/>
                <w:szCs w:val="16"/>
                <w:rPrChange w:id="791" w:author="John Manaloto" w:date="2016-06-25T20:48:00Z">
                  <w:rPr>
                    <w:ins w:id="792" w:author="John Manaloto" w:date="2016-06-25T20:47:00Z"/>
                    <w:rFonts w:asciiTheme="minorHAnsi" w:eastAsiaTheme="minorEastAsia" w:hAnsiTheme="minorHAnsi" w:cstheme="minorBidi"/>
                    <w:color w:val="000000" w:themeColor="text1"/>
                  </w:rPr>
                </w:rPrChange>
              </w:rPr>
            </w:pPr>
            <w:ins w:id="793" w:author="John Manaloto" w:date="2016-06-25T20:47:00Z">
              <w:r w:rsidRPr="006A1EC7">
                <w:rPr>
                  <w:rFonts w:asciiTheme="minorHAnsi" w:eastAsiaTheme="minorEastAsia" w:hAnsiTheme="minorHAnsi" w:cstheme="minorBidi"/>
                  <w:color w:val="000000" w:themeColor="text1"/>
                  <w:sz w:val="16"/>
                  <w:szCs w:val="16"/>
                  <w:rPrChange w:id="794" w:author="John Manaloto" w:date="2016-06-25T20:48:00Z">
                    <w:rPr>
                      <w:rFonts w:asciiTheme="minorHAnsi" w:eastAsiaTheme="minorEastAsia" w:hAnsiTheme="minorHAnsi" w:cstheme="minorBidi"/>
                      <w:color w:val="000000" w:themeColor="text1"/>
                    </w:rPr>
                  </w:rPrChange>
                </w:rPr>
                <w:t xml:space="preserve">        "</w:t>
              </w:r>
              <w:r w:rsidRPr="006A1EC7">
                <w:rPr>
                  <w:rFonts w:asciiTheme="minorHAnsi" w:eastAsiaTheme="minorEastAsia" w:hAnsiTheme="minorHAnsi" w:cstheme="minorBidi"/>
                  <w:b/>
                  <w:color w:val="000000" w:themeColor="text1"/>
                  <w:sz w:val="16"/>
                  <w:szCs w:val="16"/>
                  <w:rPrChange w:id="795" w:author="John Manaloto" w:date="2016-06-25T20:48:00Z">
                    <w:rPr>
                      <w:rFonts w:asciiTheme="minorHAnsi" w:eastAsiaTheme="minorEastAsia" w:hAnsiTheme="minorHAnsi" w:cstheme="minorBidi"/>
                      <w:color w:val="000000" w:themeColor="text1"/>
                    </w:rPr>
                  </w:rPrChange>
                </w:rPr>
                <w:t>ContentData</w:t>
              </w:r>
              <w:r w:rsidRPr="006A1EC7">
                <w:rPr>
                  <w:rFonts w:asciiTheme="minorHAnsi" w:eastAsiaTheme="minorEastAsia" w:hAnsiTheme="minorHAnsi" w:cstheme="minorBidi"/>
                  <w:color w:val="000000" w:themeColor="text1"/>
                  <w:sz w:val="16"/>
                  <w:szCs w:val="16"/>
                  <w:rPrChange w:id="796" w:author="John Manaloto" w:date="2016-06-25T20:48:00Z">
                    <w:rPr>
                      <w:rFonts w:asciiTheme="minorHAnsi" w:eastAsiaTheme="minorEastAsia" w:hAnsiTheme="minorHAnsi" w:cstheme="minorBidi"/>
                      <w:color w:val="000000" w:themeColor="text1"/>
                    </w:rPr>
                  </w:rPrChange>
                </w:rPr>
                <w:t>": "eyJSZXF1ZXN0Ijp7IkJvb2tpbmdJZCI6ImE3NDhjM2QyLWZlOGEtNGE3Yi05N2RhLTYxMTczYTdiM2EyZSIsIlRyYXZlbGVyIjoiR2VvcmdlIEplZmZlcnNvbiIsIlRyYW5zYWN0aW9uRGF0ZSI6IjIwMTYtMDYtMjZUMDM6MzY6MzUuNTU1OTI4WiJ9LCJCb29raW5nSWQiOiJhNzQ4YzNkMi1mZThhLTRhN2ItOTdkYS02MTE3M2E3YjNhMmUiLCJUcmF2ZWxlciI6Ikdlb3JnZSBKZWZmZXJzb24iLCJUcmFuc2FjdGlvbkRhdGUiOiIyMDE2LTA2LTI2VDAzOjM2OjM1LjU1NTkyOFoifQ==",</w:t>
              </w:r>
            </w:ins>
          </w:p>
          <w:p w14:paraId="5AFA5B2E" w14:textId="77777777" w:rsidR="006A1EC7" w:rsidRPr="006A1EC7" w:rsidRDefault="006A1EC7" w:rsidP="006A1EC7">
            <w:pPr>
              <w:pStyle w:val="ListParagraph"/>
              <w:ind w:left="0" w:firstLine="0"/>
              <w:rPr>
                <w:ins w:id="797" w:author="John Manaloto" w:date="2016-06-25T20:47:00Z"/>
                <w:rFonts w:asciiTheme="minorHAnsi" w:eastAsiaTheme="minorEastAsia" w:hAnsiTheme="minorHAnsi" w:cstheme="minorBidi"/>
                <w:color w:val="000000" w:themeColor="text1"/>
                <w:sz w:val="16"/>
                <w:szCs w:val="16"/>
                <w:rPrChange w:id="798" w:author="John Manaloto" w:date="2016-06-25T20:48:00Z">
                  <w:rPr>
                    <w:ins w:id="799" w:author="John Manaloto" w:date="2016-06-25T20:47:00Z"/>
                    <w:rFonts w:asciiTheme="minorHAnsi" w:eastAsiaTheme="minorEastAsia" w:hAnsiTheme="minorHAnsi" w:cstheme="minorBidi"/>
                    <w:color w:val="000000" w:themeColor="text1"/>
                  </w:rPr>
                </w:rPrChange>
              </w:rPr>
            </w:pPr>
            <w:ins w:id="800" w:author="John Manaloto" w:date="2016-06-25T20:47:00Z">
              <w:r w:rsidRPr="006A1EC7">
                <w:rPr>
                  <w:rFonts w:asciiTheme="minorHAnsi" w:eastAsiaTheme="minorEastAsia" w:hAnsiTheme="minorHAnsi" w:cstheme="minorBidi"/>
                  <w:color w:val="000000" w:themeColor="text1"/>
                  <w:sz w:val="16"/>
                  <w:szCs w:val="16"/>
                  <w:rPrChange w:id="801" w:author="John Manaloto" w:date="2016-06-25T20:48:00Z">
                    <w:rPr>
                      <w:rFonts w:asciiTheme="minorHAnsi" w:eastAsiaTheme="minorEastAsia" w:hAnsiTheme="minorHAnsi" w:cstheme="minorBidi"/>
                      <w:color w:val="000000" w:themeColor="text1"/>
                    </w:rPr>
                  </w:rPrChange>
                </w:rPr>
                <w:t xml:space="preserve">        "ContentType": "text/plain",</w:t>
              </w:r>
            </w:ins>
          </w:p>
          <w:p w14:paraId="5188DDE2" w14:textId="77777777" w:rsidR="006A1EC7" w:rsidRPr="006A1EC7" w:rsidRDefault="006A1EC7" w:rsidP="006A1EC7">
            <w:pPr>
              <w:pStyle w:val="ListParagraph"/>
              <w:ind w:left="0" w:firstLine="0"/>
              <w:rPr>
                <w:ins w:id="802" w:author="John Manaloto" w:date="2016-06-25T20:47:00Z"/>
                <w:rFonts w:asciiTheme="minorHAnsi" w:eastAsiaTheme="minorEastAsia" w:hAnsiTheme="minorHAnsi" w:cstheme="minorBidi"/>
                <w:color w:val="000000" w:themeColor="text1"/>
                <w:sz w:val="16"/>
                <w:szCs w:val="16"/>
                <w:rPrChange w:id="803" w:author="John Manaloto" w:date="2016-06-25T20:48:00Z">
                  <w:rPr>
                    <w:ins w:id="804" w:author="John Manaloto" w:date="2016-06-25T20:47:00Z"/>
                    <w:rFonts w:asciiTheme="minorHAnsi" w:eastAsiaTheme="minorEastAsia" w:hAnsiTheme="minorHAnsi" w:cstheme="minorBidi"/>
                    <w:color w:val="000000" w:themeColor="text1"/>
                  </w:rPr>
                </w:rPrChange>
              </w:rPr>
            </w:pPr>
            <w:ins w:id="805" w:author="John Manaloto" w:date="2016-06-25T20:47:00Z">
              <w:r w:rsidRPr="006A1EC7">
                <w:rPr>
                  <w:rFonts w:asciiTheme="minorHAnsi" w:eastAsiaTheme="minorEastAsia" w:hAnsiTheme="minorHAnsi" w:cstheme="minorBidi"/>
                  <w:color w:val="000000" w:themeColor="text1"/>
                  <w:sz w:val="16"/>
                  <w:szCs w:val="16"/>
                  <w:rPrChange w:id="806" w:author="John Manaloto" w:date="2016-06-25T20:48:00Z">
                    <w:rPr>
                      <w:rFonts w:asciiTheme="minorHAnsi" w:eastAsiaTheme="minorEastAsia" w:hAnsiTheme="minorHAnsi" w:cstheme="minorBidi"/>
                      <w:color w:val="000000" w:themeColor="text1"/>
                    </w:rPr>
                  </w:rPrChange>
                </w:rPr>
                <w:t xml:space="preserve">        "ContentTransferEncoding": "Base64",</w:t>
              </w:r>
            </w:ins>
          </w:p>
          <w:p w14:paraId="0AB50FB4" w14:textId="77777777" w:rsidR="006A1EC7" w:rsidRPr="006A1EC7" w:rsidRDefault="006A1EC7" w:rsidP="006A1EC7">
            <w:pPr>
              <w:pStyle w:val="ListParagraph"/>
              <w:ind w:left="0" w:firstLine="0"/>
              <w:rPr>
                <w:ins w:id="807" w:author="John Manaloto" w:date="2016-06-25T20:47:00Z"/>
                <w:rFonts w:asciiTheme="minorHAnsi" w:eastAsiaTheme="minorEastAsia" w:hAnsiTheme="minorHAnsi" w:cstheme="minorBidi"/>
                <w:color w:val="000000" w:themeColor="text1"/>
                <w:sz w:val="16"/>
                <w:szCs w:val="16"/>
                <w:rPrChange w:id="808" w:author="John Manaloto" w:date="2016-06-25T20:48:00Z">
                  <w:rPr>
                    <w:ins w:id="809" w:author="John Manaloto" w:date="2016-06-25T20:47:00Z"/>
                    <w:rFonts w:asciiTheme="minorHAnsi" w:eastAsiaTheme="minorEastAsia" w:hAnsiTheme="minorHAnsi" w:cstheme="minorBidi"/>
                    <w:color w:val="000000" w:themeColor="text1"/>
                  </w:rPr>
                </w:rPrChange>
              </w:rPr>
            </w:pPr>
            <w:ins w:id="810" w:author="John Manaloto" w:date="2016-06-25T20:47:00Z">
              <w:r w:rsidRPr="006A1EC7">
                <w:rPr>
                  <w:rFonts w:asciiTheme="minorHAnsi" w:eastAsiaTheme="minorEastAsia" w:hAnsiTheme="minorHAnsi" w:cstheme="minorBidi"/>
                  <w:color w:val="000000" w:themeColor="text1"/>
                  <w:sz w:val="16"/>
                  <w:szCs w:val="16"/>
                  <w:rPrChange w:id="811" w:author="John Manaloto" w:date="2016-06-25T20:48:00Z">
                    <w:rPr>
                      <w:rFonts w:asciiTheme="minorHAnsi" w:eastAsiaTheme="minorEastAsia" w:hAnsiTheme="minorHAnsi" w:cstheme="minorBidi"/>
                      <w:color w:val="000000" w:themeColor="text1"/>
                    </w:rPr>
                  </w:rPrChange>
                </w:rPr>
                <w:t xml:space="preserve">        "Properties": {</w:t>
              </w:r>
            </w:ins>
          </w:p>
          <w:p w14:paraId="5F2835BE" w14:textId="77777777" w:rsidR="006A1EC7" w:rsidRPr="006A1EC7" w:rsidRDefault="006A1EC7" w:rsidP="006A1EC7">
            <w:pPr>
              <w:pStyle w:val="ListParagraph"/>
              <w:ind w:left="0" w:firstLine="0"/>
              <w:rPr>
                <w:ins w:id="812" w:author="John Manaloto" w:date="2016-06-25T20:47:00Z"/>
                <w:rFonts w:asciiTheme="minorHAnsi" w:eastAsiaTheme="minorEastAsia" w:hAnsiTheme="minorHAnsi" w:cstheme="minorBidi"/>
                <w:color w:val="000000" w:themeColor="text1"/>
                <w:sz w:val="16"/>
                <w:szCs w:val="16"/>
                <w:rPrChange w:id="813" w:author="John Manaloto" w:date="2016-06-25T20:48:00Z">
                  <w:rPr>
                    <w:ins w:id="814" w:author="John Manaloto" w:date="2016-06-25T20:47:00Z"/>
                    <w:rFonts w:asciiTheme="minorHAnsi" w:eastAsiaTheme="minorEastAsia" w:hAnsiTheme="minorHAnsi" w:cstheme="minorBidi"/>
                    <w:color w:val="000000" w:themeColor="text1"/>
                  </w:rPr>
                </w:rPrChange>
              </w:rPr>
            </w:pPr>
            <w:ins w:id="815" w:author="John Manaloto" w:date="2016-06-25T20:47:00Z">
              <w:r w:rsidRPr="006A1EC7">
                <w:rPr>
                  <w:rFonts w:asciiTheme="minorHAnsi" w:eastAsiaTheme="minorEastAsia" w:hAnsiTheme="minorHAnsi" w:cstheme="minorBidi"/>
                  <w:color w:val="000000" w:themeColor="text1"/>
                  <w:sz w:val="16"/>
                  <w:szCs w:val="16"/>
                  <w:rPrChange w:id="816" w:author="John Manaloto" w:date="2016-06-25T20:48:00Z">
                    <w:rPr>
                      <w:rFonts w:asciiTheme="minorHAnsi" w:eastAsiaTheme="minorEastAsia" w:hAnsiTheme="minorHAnsi" w:cstheme="minorBidi"/>
                      <w:color w:val="000000" w:themeColor="text1"/>
                    </w:rPr>
                  </w:rPrChange>
                </w:rPr>
                <w:t xml:space="preserve">            "CorrelationId": "bookingresponse",</w:t>
              </w:r>
            </w:ins>
          </w:p>
          <w:p w14:paraId="24A2B38F" w14:textId="77777777" w:rsidR="006A1EC7" w:rsidRPr="006A1EC7" w:rsidRDefault="006A1EC7" w:rsidP="006A1EC7">
            <w:pPr>
              <w:pStyle w:val="ListParagraph"/>
              <w:ind w:left="0" w:firstLine="0"/>
              <w:rPr>
                <w:ins w:id="817" w:author="John Manaloto" w:date="2016-06-25T20:47:00Z"/>
                <w:rFonts w:asciiTheme="minorHAnsi" w:eastAsiaTheme="minorEastAsia" w:hAnsiTheme="minorHAnsi" w:cstheme="minorBidi"/>
                <w:color w:val="000000" w:themeColor="text1"/>
                <w:sz w:val="16"/>
                <w:szCs w:val="16"/>
                <w:rPrChange w:id="818" w:author="John Manaloto" w:date="2016-06-25T20:48:00Z">
                  <w:rPr>
                    <w:ins w:id="819" w:author="John Manaloto" w:date="2016-06-25T20:47:00Z"/>
                    <w:rFonts w:asciiTheme="minorHAnsi" w:eastAsiaTheme="minorEastAsia" w:hAnsiTheme="minorHAnsi" w:cstheme="minorBidi"/>
                    <w:color w:val="000000" w:themeColor="text1"/>
                  </w:rPr>
                </w:rPrChange>
              </w:rPr>
            </w:pPr>
            <w:ins w:id="820" w:author="John Manaloto" w:date="2016-06-25T20:47:00Z">
              <w:r w:rsidRPr="006A1EC7">
                <w:rPr>
                  <w:rFonts w:asciiTheme="minorHAnsi" w:eastAsiaTheme="minorEastAsia" w:hAnsiTheme="minorHAnsi" w:cstheme="minorBidi"/>
                  <w:color w:val="000000" w:themeColor="text1"/>
                  <w:sz w:val="16"/>
                  <w:szCs w:val="16"/>
                  <w:rPrChange w:id="821" w:author="John Manaloto" w:date="2016-06-25T20:48:00Z">
                    <w:rPr>
                      <w:rFonts w:asciiTheme="minorHAnsi" w:eastAsiaTheme="minorEastAsia" w:hAnsiTheme="minorHAnsi" w:cstheme="minorBidi"/>
                      <w:color w:val="000000" w:themeColor="text1"/>
                    </w:rPr>
                  </w:rPrChange>
                </w:rPr>
                <w:t xml:space="preserve">            "DeliveryCount": "1",</w:t>
              </w:r>
            </w:ins>
          </w:p>
          <w:p w14:paraId="10CF4041" w14:textId="77777777" w:rsidR="006A1EC7" w:rsidRPr="006A1EC7" w:rsidRDefault="006A1EC7" w:rsidP="006A1EC7">
            <w:pPr>
              <w:pStyle w:val="ListParagraph"/>
              <w:ind w:left="0" w:firstLine="0"/>
              <w:rPr>
                <w:ins w:id="822" w:author="John Manaloto" w:date="2016-06-25T20:47:00Z"/>
                <w:rFonts w:asciiTheme="minorHAnsi" w:eastAsiaTheme="minorEastAsia" w:hAnsiTheme="minorHAnsi" w:cstheme="minorBidi"/>
                <w:color w:val="000000" w:themeColor="text1"/>
                <w:sz w:val="16"/>
                <w:szCs w:val="16"/>
                <w:rPrChange w:id="823" w:author="John Manaloto" w:date="2016-06-25T20:48:00Z">
                  <w:rPr>
                    <w:ins w:id="824" w:author="John Manaloto" w:date="2016-06-25T20:47:00Z"/>
                    <w:rFonts w:asciiTheme="minorHAnsi" w:eastAsiaTheme="minorEastAsia" w:hAnsiTheme="minorHAnsi" w:cstheme="minorBidi"/>
                    <w:color w:val="000000" w:themeColor="text1"/>
                  </w:rPr>
                </w:rPrChange>
              </w:rPr>
            </w:pPr>
            <w:ins w:id="825" w:author="John Manaloto" w:date="2016-06-25T20:47:00Z">
              <w:r w:rsidRPr="006A1EC7">
                <w:rPr>
                  <w:rFonts w:asciiTheme="minorHAnsi" w:eastAsiaTheme="minorEastAsia" w:hAnsiTheme="minorHAnsi" w:cstheme="minorBidi"/>
                  <w:color w:val="000000" w:themeColor="text1"/>
                  <w:sz w:val="16"/>
                  <w:szCs w:val="16"/>
                  <w:rPrChange w:id="826" w:author="John Manaloto" w:date="2016-06-25T20:48:00Z">
                    <w:rPr>
                      <w:rFonts w:asciiTheme="minorHAnsi" w:eastAsiaTheme="minorEastAsia" w:hAnsiTheme="minorHAnsi" w:cstheme="minorBidi"/>
                      <w:color w:val="000000" w:themeColor="text1"/>
                    </w:rPr>
                  </w:rPrChange>
                </w:rPr>
                <w:t xml:space="preserve">            "EnqueuedSequenceNumber": "6",</w:t>
              </w:r>
            </w:ins>
          </w:p>
          <w:p w14:paraId="79E0C624" w14:textId="77777777" w:rsidR="006A1EC7" w:rsidRPr="006A1EC7" w:rsidRDefault="006A1EC7" w:rsidP="006A1EC7">
            <w:pPr>
              <w:pStyle w:val="ListParagraph"/>
              <w:ind w:left="0" w:firstLine="0"/>
              <w:rPr>
                <w:ins w:id="827" w:author="John Manaloto" w:date="2016-06-25T20:47:00Z"/>
                <w:rFonts w:asciiTheme="minorHAnsi" w:eastAsiaTheme="minorEastAsia" w:hAnsiTheme="minorHAnsi" w:cstheme="minorBidi"/>
                <w:color w:val="000000" w:themeColor="text1"/>
                <w:sz w:val="16"/>
                <w:szCs w:val="16"/>
                <w:rPrChange w:id="828" w:author="John Manaloto" w:date="2016-06-25T20:48:00Z">
                  <w:rPr>
                    <w:ins w:id="829" w:author="John Manaloto" w:date="2016-06-25T20:47:00Z"/>
                    <w:rFonts w:asciiTheme="minorHAnsi" w:eastAsiaTheme="minorEastAsia" w:hAnsiTheme="minorHAnsi" w:cstheme="minorBidi"/>
                    <w:color w:val="000000" w:themeColor="text1"/>
                  </w:rPr>
                </w:rPrChange>
              </w:rPr>
            </w:pPr>
            <w:ins w:id="830" w:author="John Manaloto" w:date="2016-06-25T20:47:00Z">
              <w:r w:rsidRPr="006A1EC7">
                <w:rPr>
                  <w:rFonts w:asciiTheme="minorHAnsi" w:eastAsiaTheme="minorEastAsia" w:hAnsiTheme="minorHAnsi" w:cstheme="minorBidi"/>
                  <w:color w:val="000000" w:themeColor="text1"/>
                  <w:sz w:val="16"/>
                  <w:szCs w:val="16"/>
                  <w:rPrChange w:id="831" w:author="John Manaloto" w:date="2016-06-25T20:48:00Z">
                    <w:rPr>
                      <w:rFonts w:asciiTheme="minorHAnsi" w:eastAsiaTheme="minorEastAsia" w:hAnsiTheme="minorHAnsi" w:cstheme="minorBidi"/>
                      <w:color w:val="000000" w:themeColor="text1"/>
                    </w:rPr>
                  </w:rPrChange>
                </w:rPr>
                <w:t xml:space="preserve">            "EnqueuedTimeUtc": "2016-06-26T03:36:35Z",</w:t>
              </w:r>
            </w:ins>
          </w:p>
          <w:p w14:paraId="3F1E4CB0" w14:textId="77777777" w:rsidR="006A1EC7" w:rsidRPr="006A1EC7" w:rsidRDefault="006A1EC7" w:rsidP="006A1EC7">
            <w:pPr>
              <w:pStyle w:val="ListParagraph"/>
              <w:ind w:left="0" w:firstLine="0"/>
              <w:rPr>
                <w:ins w:id="832" w:author="John Manaloto" w:date="2016-06-25T20:47:00Z"/>
                <w:rFonts w:asciiTheme="minorHAnsi" w:eastAsiaTheme="minorEastAsia" w:hAnsiTheme="minorHAnsi" w:cstheme="minorBidi"/>
                <w:color w:val="000000" w:themeColor="text1"/>
                <w:sz w:val="16"/>
                <w:szCs w:val="16"/>
                <w:rPrChange w:id="833" w:author="John Manaloto" w:date="2016-06-25T20:48:00Z">
                  <w:rPr>
                    <w:ins w:id="834" w:author="John Manaloto" w:date="2016-06-25T20:47:00Z"/>
                    <w:rFonts w:asciiTheme="minorHAnsi" w:eastAsiaTheme="minorEastAsia" w:hAnsiTheme="minorHAnsi" w:cstheme="minorBidi"/>
                    <w:color w:val="000000" w:themeColor="text1"/>
                  </w:rPr>
                </w:rPrChange>
              </w:rPr>
            </w:pPr>
            <w:ins w:id="835" w:author="John Manaloto" w:date="2016-06-25T20:47:00Z">
              <w:r w:rsidRPr="006A1EC7">
                <w:rPr>
                  <w:rFonts w:asciiTheme="minorHAnsi" w:eastAsiaTheme="minorEastAsia" w:hAnsiTheme="minorHAnsi" w:cstheme="minorBidi"/>
                  <w:color w:val="000000" w:themeColor="text1"/>
                  <w:sz w:val="16"/>
                  <w:szCs w:val="16"/>
                  <w:rPrChange w:id="836" w:author="John Manaloto" w:date="2016-06-25T20:48:00Z">
                    <w:rPr>
                      <w:rFonts w:asciiTheme="minorHAnsi" w:eastAsiaTheme="minorEastAsia" w:hAnsiTheme="minorHAnsi" w:cstheme="minorBidi"/>
                      <w:color w:val="000000" w:themeColor="text1"/>
                    </w:rPr>
                  </w:rPrChange>
                </w:rPr>
                <w:t xml:space="preserve">            "ExpiresAtUtc": "9999-12-31T23:59:59Z",</w:t>
              </w:r>
            </w:ins>
          </w:p>
          <w:p w14:paraId="0870CE4A" w14:textId="77777777" w:rsidR="006A1EC7" w:rsidRPr="006A1EC7" w:rsidRDefault="006A1EC7" w:rsidP="006A1EC7">
            <w:pPr>
              <w:pStyle w:val="ListParagraph"/>
              <w:ind w:left="0" w:firstLine="0"/>
              <w:rPr>
                <w:ins w:id="837" w:author="John Manaloto" w:date="2016-06-25T20:47:00Z"/>
                <w:rFonts w:asciiTheme="minorHAnsi" w:eastAsiaTheme="minorEastAsia" w:hAnsiTheme="minorHAnsi" w:cstheme="minorBidi"/>
                <w:color w:val="000000" w:themeColor="text1"/>
                <w:sz w:val="16"/>
                <w:szCs w:val="16"/>
                <w:rPrChange w:id="838" w:author="John Manaloto" w:date="2016-06-25T20:48:00Z">
                  <w:rPr>
                    <w:ins w:id="839" w:author="John Manaloto" w:date="2016-06-25T20:47:00Z"/>
                    <w:rFonts w:asciiTheme="minorHAnsi" w:eastAsiaTheme="minorEastAsia" w:hAnsiTheme="minorHAnsi" w:cstheme="minorBidi"/>
                    <w:color w:val="000000" w:themeColor="text1"/>
                  </w:rPr>
                </w:rPrChange>
              </w:rPr>
            </w:pPr>
            <w:ins w:id="840" w:author="John Manaloto" w:date="2016-06-25T20:47:00Z">
              <w:r w:rsidRPr="006A1EC7">
                <w:rPr>
                  <w:rFonts w:asciiTheme="minorHAnsi" w:eastAsiaTheme="minorEastAsia" w:hAnsiTheme="minorHAnsi" w:cstheme="minorBidi"/>
                  <w:color w:val="000000" w:themeColor="text1"/>
                  <w:sz w:val="16"/>
                  <w:szCs w:val="16"/>
                  <w:rPrChange w:id="841" w:author="John Manaloto" w:date="2016-06-25T20:48:00Z">
                    <w:rPr>
                      <w:rFonts w:asciiTheme="minorHAnsi" w:eastAsiaTheme="minorEastAsia" w:hAnsiTheme="minorHAnsi" w:cstheme="minorBidi"/>
                      <w:color w:val="000000" w:themeColor="text1"/>
                    </w:rPr>
                  </w:rPrChange>
                </w:rPr>
                <w:t xml:space="preserve">            "LockedUntilUtc": "2016-06-26T03:37:41Z",</w:t>
              </w:r>
            </w:ins>
          </w:p>
          <w:p w14:paraId="6AA691E5" w14:textId="77777777" w:rsidR="006A1EC7" w:rsidRPr="006A1EC7" w:rsidRDefault="006A1EC7" w:rsidP="006A1EC7">
            <w:pPr>
              <w:pStyle w:val="ListParagraph"/>
              <w:ind w:left="0" w:firstLine="0"/>
              <w:rPr>
                <w:ins w:id="842" w:author="John Manaloto" w:date="2016-06-25T20:47:00Z"/>
                <w:rFonts w:asciiTheme="minorHAnsi" w:eastAsiaTheme="minorEastAsia" w:hAnsiTheme="minorHAnsi" w:cstheme="minorBidi"/>
                <w:color w:val="000000" w:themeColor="text1"/>
                <w:sz w:val="16"/>
                <w:szCs w:val="16"/>
                <w:rPrChange w:id="843" w:author="John Manaloto" w:date="2016-06-25T20:48:00Z">
                  <w:rPr>
                    <w:ins w:id="844" w:author="John Manaloto" w:date="2016-06-25T20:47:00Z"/>
                    <w:rFonts w:asciiTheme="minorHAnsi" w:eastAsiaTheme="minorEastAsia" w:hAnsiTheme="minorHAnsi" w:cstheme="minorBidi"/>
                    <w:color w:val="000000" w:themeColor="text1"/>
                  </w:rPr>
                </w:rPrChange>
              </w:rPr>
            </w:pPr>
            <w:ins w:id="845" w:author="John Manaloto" w:date="2016-06-25T20:47:00Z">
              <w:r w:rsidRPr="006A1EC7">
                <w:rPr>
                  <w:rFonts w:asciiTheme="minorHAnsi" w:eastAsiaTheme="minorEastAsia" w:hAnsiTheme="minorHAnsi" w:cstheme="minorBidi"/>
                  <w:color w:val="000000" w:themeColor="text1"/>
                  <w:sz w:val="16"/>
                  <w:szCs w:val="16"/>
                  <w:rPrChange w:id="846" w:author="John Manaloto" w:date="2016-06-25T20:48:00Z">
                    <w:rPr>
                      <w:rFonts w:asciiTheme="minorHAnsi" w:eastAsiaTheme="minorEastAsia" w:hAnsiTheme="minorHAnsi" w:cstheme="minorBidi"/>
                      <w:color w:val="000000" w:themeColor="text1"/>
                    </w:rPr>
                  </w:rPrChange>
                </w:rPr>
                <w:t xml:space="preserve">            "LockToken": "f0662092-bb1c-4549-87ec-76b306c4141e",</w:t>
              </w:r>
            </w:ins>
          </w:p>
          <w:p w14:paraId="1337F40F" w14:textId="77777777" w:rsidR="006A1EC7" w:rsidRPr="006A1EC7" w:rsidRDefault="006A1EC7" w:rsidP="006A1EC7">
            <w:pPr>
              <w:pStyle w:val="ListParagraph"/>
              <w:ind w:left="0" w:firstLine="0"/>
              <w:rPr>
                <w:ins w:id="847" w:author="John Manaloto" w:date="2016-06-25T20:47:00Z"/>
                <w:rFonts w:asciiTheme="minorHAnsi" w:eastAsiaTheme="minorEastAsia" w:hAnsiTheme="minorHAnsi" w:cstheme="minorBidi"/>
                <w:color w:val="000000" w:themeColor="text1"/>
                <w:sz w:val="16"/>
                <w:szCs w:val="16"/>
                <w:rPrChange w:id="848" w:author="John Manaloto" w:date="2016-06-25T20:48:00Z">
                  <w:rPr>
                    <w:ins w:id="849" w:author="John Manaloto" w:date="2016-06-25T20:47:00Z"/>
                    <w:rFonts w:asciiTheme="minorHAnsi" w:eastAsiaTheme="minorEastAsia" w:hAnsiTheme="minorHAnsi" w:cstheme="minorBidi"/>
                    <w:color w:val="000000" w:themeColor="text1"/>
                  </w:rPr>
                </w:rPrChange>
              </w:rPr>
            </w:pPr>
            <w:ins w:id="850" w:author="John Manaloto" w:date="2016-06-25T20:47:00Z">
              <w:r w:rsidRPr="006A1EC7">
                <w:rPr>
                  <w:rFonts w:asciiTheme="minorHAnsi" w:eastAsiaTheme="minorEastAsia" w:hAnsiTheme="minorHAnsi" w:cstheme="minorBidi"/>
                  <w:color w:val="000000" w:themeColor="text1"/>
                  <w:sz w:val="16"/>
                  <w:szCs w:val="16"/>
                  <w:rPrChange w:id="851" w:author="John Manaloto" w:date="2016-06-25T20:48:00Z">
                    <w:rPr>
                      <w:rFonts w:asciiTheme="minorHAnsi" w:eastAsiaTheme="minorEastAsia" w:hAnsiTheme="minorHAnsi" w:cstheme="minorBidi"/>
                      <w:color w:val="000000" w:themeColor="text1"/>
                    </w:rPr>
                  </w:rPrChange>
                </w:rPr>
                <w:t xml:space="preserve">            "MessageId": "a748c3d2-fe8a-4a7b-97da-61173a7b3a2e",</w:t>
              </w:r>
            </w:ins>
          </w:p>
          <w:p w14:paraId="649A8C35" w14:textId="77777777" w:rsidR="006A1EC7" w:rsidRPr="006A1EC7" w:rsidRDefault="006A1EC7" w:rsidP="006A1EC7">
            <w:pPr>
              <w:pStyle w:val="ListParagraph"/>
              <w:ind w:left="0" w:firstLine="0"/>
              <w:rPr>
                <w:ins w:id="852" w:author="John Manaloto" w:date="2016-06-25T20:47:00Z"/>
                <w:rFonts w:asciiTheme="minorHAnsi" w:eastAsiaTheme="minorEastAsia" w:hAnsiTheme="minorHAnsi" w:cstheme="minorBidi"/>
                <w:color w:val="000000" w:themeColor="text1"/>
                <w:sz w:val="16"/>
                <w:szCs w:val="16"/>
                <w:rPrChange w:id="853" w:author="John Manaloto" w:date="2016-06-25T20:48:00Z">
                  <w:rPr>
                    <w:ins w:id="854" w:author="John Manaloto" w:date="2016-06-25T20:47:00Z"/>
                    <w:rFonts w:asciiTheme="minorHAnsi" w:eastAsiaTheme="minorEastAsia" w:hAnsiTheme="minorHAnsi" w:cstheme="minorBidi"/>
                    <w:color w:val="000000" w:themeColor="text1"/>
                  </w:rPr>
                </w:rPrChange>
              </w:rPr>
            </w:pPr>
            <w:ins w:id="855" w:author="John Manaloto" w:date="2016-06-25T20:47:00Z">
              <w:r w:rsidRPr="006A1EC7">
                <w:rPr>
                  <w:rFonts w:asciiTheme="minorHAnsi" w:eastAsiaTheme="minorEastAsia" w:hAnsiTheme="minorHAnsi" w:cstheme="minorBidi"/>
                  <w:color w:val="000000" w:themeColor="text1"/>
                  <w:sz w:val="16"/>
                  <w:szCs w:val="16"/>
                  <w:rPrChange w:id="856" w:author="John Manaloto" w:date="2016-06-25T20:48:00Z">
                    <w:rPr>
                      <w:rFonts w:asciiTheme="minorHAnsi" w:eastAsiaTheme="minorEastAsia" w:hAnsiTheme="minorHAnsi" w:cstheme="minorBidi"/>
                      <w:color w:val="000000" w:themeColor="text1"/>
                    </w:rPr>
                  </w:rPrChange>
                </w:rPr>
                <w:t xml:space="preserve">            "ScheduledEnqueueTimeUtc": "0001-01-01T00:00:00Z",</w:t>
              </w:r>
            </w:ins>
          </w:p>
          <w:p w14:paraId="1801C644" w14:textId="77777777" w:rsidR="006A1EC7" w:rsidRPr="006A1EC7" w:rsidRDefault="006A1EC7" w:rsidP="006A1EC7">
            <w:pPr>
              <w:pStyle w:val="ListParagraph"/>
              <w:ind w:left="0" w:firstLine="0"/>
              <w:rPr>
                <w:ins w:id="857" w:author="John Manaloto" w:date="2016-06-25T20:47:00Z"/>
                <w:rFonts w:asciiTheme="minorHAnsi" w:eastAsiaTheme="minorEastAsia" w:hAnsiTheme="minorHAnsi" w:cstheme="minorBidi"/>
                <w:color w:val="000000" w:themeColor="text1"/>
                <w:sz w:val="16"/>
                <w:szCs w:val="16"/>
                <w:rPrChange w:id="858" w:author="John Manaloto" w:date="2016-06-25T20:48:00Z">
                  <w:rPr>
                    <w:ins w:id="859" w:author="John Manaloto" w:date="2016-06-25T20:47:00Z"/>
                    <w:rFonts w:asciiTheme="minorHAnsi" w:eastAsiaTheme="minorEastAsia" w:hAnsiTheme="minorHAnsi" w:cstheme="minorBidi"/>
                    <w:color w:val="000000" w:themeColor="text1"/>
                  </w:rPr>
                </w:rPrChange>
              </w:rPr>
            </w:pPr>
            <w:ins w:id="860" w:author="John Manaloto" w:date="2016-06-25T20:47:00Z">
              <w:r w:rsidRPr="006A1EC7">
                <w:rPr>
                  <w:rFonts w:asciiTheme="minorHAnsi" w:eastAsiaTheme="minorEastAsia" w:hAnsiTheme="minorHAnsi" w:cstheme="minorBidi"/>
                  <w:color w:val="000000" w:themeColor="text1"/>
                  <w:sz w:val="16"/>
                  <w:szCs w:val="16"/>
                  <w:rPrChange w:id="861" w:author="John Manaloto" w:date="2016-06-25T20:48:00Z">
                    <w:rPr>
                      <w:rFonts w:asciiTheme="minorHAnsi" w:eastAsiaTheme="minorEastAsia" w:hAnsiTheme="minorHAnsi" w:cstheme="minorBidi"/>
                      <w:color w:val="000000" w:themeColor="text1"/>
                    </w:rPr>
                  </w:rPrChange>
                </w:rPr>
                <w:t xml:space="preserve">            "SequenceNumber": "3",</w:t>
              </w:r>
            </w:ins>
          </w:p>
          <w:p w14:paraId="171FDF98" w14:textId="77777777" w:rsidR="006A1EC7" w:rsidRPr="006A1EC7" w:rsidRDefault="006A1EC7" w:rsidP="006A1EC7">
            <w:pPr>
              <w:pStyle w:val="ListParagraph"/>
              <w:ind w:left="0" w:firstLine="0"/>
              <w:rPr>
                <w:ins w:id="862" w:author="John Manaloto" w:date="2016-06-25T20:47:00Z"/>
                <w:rFonts w:asciiTheme="minorHAnsi" w:eastAsiaTheme="minorEastAsia" w:hAnsiTheme="minorHAnsi" w:cstheme="minorBidi"/>
                <w:color w:val="000000" w:themeColor="text1"/>
                <w:sz w:val="16"/>
                <w:szCs w:val="16"/>
                <w:rPrChange w:id="863" w:author="John Manaloto" w:date="2016-06-25T20:48:00Z">
                  <w:rPr>
                    <w:ins w:id="864" w:author="John Manaloto" w:date="2016-06-25T20:47:00Z"/>
                    <w:rFonts w:asciiTheme="minorHAnsi" w:eastAsiaTheme="minorEastAsia" w:hAnsiTheme="minorHAnsi" w:cstheme="minorBidi"/>
                    <w:color w:val="000000" w:themeColor="text1"/>
                  </w:rPr>
                </w:rPrChange>
              </w:rPr>
            </w:pPr>
            <w:ins w:id="865" w:author="John Manaloto" w:date="2016-06-25T20:47:00Z">
              <w:r w:rsidRPr="006A1EC7">
                <w:rPr>
                  <w:rFonts w:asciiTheme="minorHAnsi" w:eastAsiaTheme="minorEastAsia" w:hAnsiTheme="minorHAnsi" w:cstheme="minorBidi"/>
                  <w:color w:val="000000" w:themeColor="text1"/>
                  <w:sz w:val="16"/>
                  <w:szCs w:val="16"/>
                  <w:rPrChange w:id="866" w:author="John Manaloto" w:date="2016-06-25T20:48:00Z">
                    <w:rPr>
                      <w:rFonts w:asciiTheme="minorHAnsi" w:eastAsiaTheme="minorEastAsia" w:hAnsiTheme="minorHAnsi" w:cstheme="minorBidi"/>
                      <w:color w:val="000000" w:themeColor="text1"/>
                    </w:rPr>
                  </w:rPrChange>
                </w:rPr>
                <w:t xml:space="preserve">            "Size": "434",</w:t>
              </w:r>
            </w:ins>
          </w:p>
          <w:p w14:paraId="3CD1893C" w14:textId="77777777" w:rsidR="006A1EC7" w:rsidRPr="006A1EC7" w:rsidRDefault="006A1EC7" w:rsidP="006A1EC7">
            <w:pPr>
              <w:pStyle w:val="ListParagraph"/>
              <w:ind w:left="0" w:firstLine="0"/>
              <w:rPr>
                <w:ins w:id="867" w:author="John Manaloto" w:date="2016-06-25T20:47:00Z"/>
                <w:rFonts w:asciiTheme="minorHAnsi" w:eastAsiaTheme="minorEastAsia" w:hAnsiTheme="minorHAnsi" w:cstheme="minorBidi"/>
                <w:color w:val="000000" w:themeColor="text1"/>
                <w:sz w:val="16"/>
                <w:szCs w:val="16"/>
                <w:rPrChange w:id="868" w:author="John Manaloto" w:date="2016-06-25T20:48:00Z">
                  <w:rPr>
                    <w:ins w:id="869" w:author="John Manaloto" w:date="2016-06-25T20:47:00Z"/>
                    <w:rFonts w:asciiTheme="minorHAnsi" w:eastAsiaTheme="minorEastAsia" w:hAnsiTheme="minorHAnsi" w:cstheme="minorBidi"/>
                    <w:color w:val="000000" w:themeColor="text1"/>
                  </w:rPr>
                </w:rPrChange>
              </w:rPr>
            </w:pPr>
            <w:ins w:id="870" w:author="John Manaloto" w:date="2016-06-25T20:47:00Z">
              <w:r w:rsidRPr="006A1EC7">
                <w:rPr>
                  <w:rFonts w:asciiTheme="minorHAnsi" w:eastAsiaTheme="minorEastAsia" w:hAnsiTheme="minorHAnsi" w:cstheme="minorBidi"/>
                  <w:color w:val="000000" w:themeColor="text1"/>
                  <w:sz w:val="16"/>
                  <w:szCs w:val="16"/>
                  <w:rPrChange w:id="871" w:author="John Manaloto" w:date="2016-06-25T20:48:00Z">
                    <w:rPr>
                      <w:rFonts w:asciiTheme="minorHAnsi" w:eastAsiaTheme="minorEastAsia" w:hAnsiTheme="minorHAnsi" w:cstheme="minorBidi"/>
                      <w:color w:val="000000" w:themeColor="text1"/>
                    </w:rPr>
                  </w:rPrChange>
                </w:rPr>
                <w:t xml:space="preserve">            "State": "Active",</w:t>
              </w:r>
            </w:ins>
          </w:p>
          <w:p w14:paraId="4D8A936B" w14:textId="77777777" w:rsidR="006A1EC7" w:rsidRPr="006A1EC7" w:rsidRDefault="006A1EC7" w:rsidP="006A1EC7">
            <w:pPr>
              <w:pStyle w:val="ListParagraph"/>
              <w:ind w:left="0" w:firstLine="0"/>
              <w:rPr>
                <w:ins w:id="872" w:author="John Manaloto" w:date="2016-06-25T20:47:00Z"/>
                <w:rFonts w:asciiTheme="minorHAnsi" w:eastAsiaTheme="minorEastAsia" w:hAnsiTheme="minorHAnsi" w:cstheme="minorBidi"/>
                <w:color w:val="000000" w:themeColor="text1"/>
                <w:sz w:val="16"/>
                <w:szCs w:val="16"/>
                <w:rPrChange w:id="873" w:author="John Manaloto" w:date="2016-06-25T20:48:00Z">
                  <w:rPr>
                    <w:ins w:id="874" w:author="John Manaloto" w:date="2016-06-25T20:47:00Z"/>
                    <w:rFonts w:asciiTheme="minorHAnsi" w:eastAsiaTheme="minorEastAsia" w:hAnsiTheme="minorHAnsi" w:cstheme="minorBidi"/>
                    <w:color w:val="000000" w:themeColor="text1"/>
                  </w:rPr>
                </w:rPrChange>
              </w:rPr>
            </w:pPr>
            <w:ins w:id="875" w:author="John Manaloto" w:date="2016-06-25T20:47:00Z">
              <w:r w:rsidRPr="006A1EC7">
                <w:rPr>
                  <w:rFonts w:asciiTheme="minorHAnsi" w:eastAsiaTheme="minorEastAsia" w:hAnsiTheme="minorHAnsi" w:cstheme="minorBidi"/>
                  <w:color w:val="000000" w:themeColor="text1"/>
                  <w:sz w:val="16"/>
                  <w:szCs w:val="16"/>
                  <w:rPrChange w:id="876" w:author="John Manaloto" w:date="2016-06-25T20:48:00Z">
                    <w:rPr>
                      <w:rFonts w:asciiTheme="minorHAnsi" w:eastAsiaTheme="minorEastAsia" w:hAnsiTheme="minorHAnsi" w:cstheme="minorBidi"/>
                      <w:color w:val="000000" w:themeColor="text1"/>
                    </w:rPr>
                  </w:rPrChange>
                </w:rPr>
                <w:t xml:space="preserve">            "TimeToLive": "9223372036854775807"</w:t>
              </w:r>
            </w:ins>
          </w:p>
          <w:p w14:paraId="58465ACB" w14:textId="77777777" w:rsidR="006A1EC7" w:rsidRPr="006A1EC7" w:rsidRDefault="006A1EC7" w:rsidP="006A1EC7">
            <w:pPr>
              <w:pStyle w:val="ListParagraph"/>
              <w:ind w:left="0" w:firstLine="0"/>
              <w:rPr>
                <w:ins w:id="877" w:author="John Manaloto" w:date="2016-06-25T20:47:00Z"/>
                <w:rFonts w:asciiTheme="minorHAnsi" w:eastAsiaTheme="minorEastAsia" w:hAnsiTheme="minorHAnsi" w:cstheme="minorBidi"/>
                <w:color w:val="000000" w:themeColor="text1"/>
                <w:sz w:val="16"/>
                <w:szCs w:val="16"/>
                <w:rPrChange w:id="878" w:author="John Manaloto" w:date="2016-06-25T20:48:00Z">
                  <w:rPr>
                    <w:ins w:id="879" w:author="John Manaloto" w:date="2016-06-25T20:47:00Z"/>
                    <w:rFonts w:asciiTheme="minorHAnsi" w:eastAsiaTheme="minorEastAsia" w:hAnsiTheme="minorHAnsi" w:cstheme="minorBidi"/>
                    <w:color w:val="000000" w:themeColor="text1"/>
                  </w:rPr>
                </w:rPrChange>
              </w:rPr>
            </w:pPr>
            <w:ins w:id="880" w:author="John Manaloto" w:date="2016-06-25T20:47:00Z">
              <w:r w:rsidRPr="006A1EC7">
                <w:rPr>
                  <w:rFonts w:asciiTheme="minorHAnsi" w:eastAsiaTheme="minorEastAsia" w:hAnsiTheme="minorHAnsi" w:cstheme="minorBidi"/>
                  <w:color w:val="000000" w:themeColor="text1"/>
                  <w:sz w:val="16"/>
                  <w:szCs w:val="16"/>
                  <w:rPrChange w:id="881" w:author="John Manaloto" w:date="2016-06-25T20:48:00Z">
                    <w:rPr>
                      <w:rFonts w:asciiTheme="minorHAnsi" w:eastAsiaTheme="minorEastAsia" w:hAnsiTheme="minorHAnsi" w:cstheme="minorBidi"/>
                      <w:color w:val="000000" w:themeColor="text1"/>
                    </w:rPr>
                  </w:rPrChange>
                </w:rPr>
                <w:t xml:space="preserve">        },</w:t>
              </w:r>
            </w:ins>
          </w:p>
          <w:p w14:paraId="1E15FF4E" w14:textId="77777777" w:rsidR="006A1EC7" w:rsidRPr="006A1EC7" w:rsidRDefault="006A1EC7" w:rsidP="006A1EC7">
            <w:pPr>
              <w:pStyle w:val="ListParagraph"/>
              <w:ind w:left="0" w:firstLine="0"/>
              <w:rPr>
                <w:ins w:id="882" w:author="John Manaloto" w:date="2016-06-25T20:47:00Z"/>
                <w:rFonts w:asciiTheme="minorHAnsi" w:eastAsiaTheme="minorEastAsia" w:hAnsiTheme="minorHAnsi" w:cstheme="minorBidi"/>
                <w:color w:val="000000" w:themeColor="text1"/>
                <w:sz w:val="16"/>
                <w:szCs w:val="16"/>
                <w:rPrChange w:id="883" w:author="John Manaloto" w:date="2016-06-25T20:48:00Z">
                  <w:rPr>
                    <w:ins w:id="884" w:author="John Manaloto" w:date="2016-06-25T20:47:00Z"/>
                    <w:rFonts w:asciiTheme="minorHAnsi" w:eastAsiaTheme="minorEastAsia" w:hAnsiTheme="minorHAnsi" w:cstheme="minorBidi"/>
                    <w:color w:val="000000" w:themeColor="text1"/>
                  </w:rPr>
                </w:rPrChange>
              </w:rPr>
            </w:pPr>
            <w:ins w:id="885" w:author="John Manaloto" w:date="2016-06-25T20:47:00Z">
              <w:r w:rsidRPr="006A1EC7">
                <w:rPr>
                  <w:rFonts w:asciiTheme="minorHAnsi" w:eastAsiaTheme="minorEastAsia" w:hAnsiTheme="minorHAnsi" w:cstheme="minorBidi"/>
                  <w:color w:val="000000" w:themeColor="text1"/>
                  <w:sz w:val="16"/>
                  <w:szCs w:val="16"/>
                  <w:rPrChange w:id="886" w:author="John Manaloto" w:date="2016-06-25T20:48:00Z">
                    <w:rPr>
                      <w:rFonts w:asciiTheme="minorHAnsi" w:eastAsiaTheme="minorEastAsia" w:hAnsiTheme="minorHAnsi" w:cstheme="minorBidi"/>
                      <w:color w:val="000000" w:themeColor="text1"/>
                    </w:rPr>
                  </w:rPrChange>
                </w:rPr>
                <w:t xml:space="preserve">        "MessageId": "a748c3d2-fe8a-4a7b-97da-61173a7b3a2e",</w:t>
              </w:r>
            </w:ins>
          </w:p>
          <w:p w14:paraId="4CF019D8" w14:textId="77777777" w:rsidR="006A1EC7" w:rsidRPr="006A1EC7" w:rsidRDefault="006A1EC7" w:rsidP="006A1EC7">
            <w:pPr>
              <w:pStyle w:val="ListParagraph"/>
              <w:ind w:left="0" w:firstLine="0"/>
              <w:rPr>
                <w:ins w:id="887" w:author="John Manaloto" w:date="2016-06-25T20:47:00Z"/>
                <w:rFonts w:asciiTheme="minorHAnsi" w:eastAsiaTheme="minorEastAsia" w:hAnsiTheme="minorHAnsi" w:cstheme="minorBidi"/>
                <w:color w:val="000000" w:themeColor="text1"/>
                <w:sz w:val="16"/>
                <w:szCs w:val="16"/>
                <w:rPrChange w:id="888" w:author="John Manaloto" w:date="2016-06-25T20:48:00Z">
                  <w:rPr>
                    <w:ins w:id="889" w:author="John Manaloto" w:date="2016-06-25T20:47:00Z"/>
                    <w:rFonts w:asciiTheme="minorHAnsi" w:eastAsiaTheme="minorEastAsia" w:hAnsiTheme="minorHAnsi" w:cstheme="minorBidi"/>
                    <w:color w:val="000000" w:themeColor="text1"/>
                  </w:rPr>
                </w:rPrChange>
              </w:rPr>
            </w:pPr>
            <w:ins w:id="890" w:author="John Manaloto" w:date="2016-06-25T20:47:00Z">
              <w:r w:rsidRPr="006A1EC7">
                <w:rPr>
                  <w:rFonts w:asciiTheme="minorHAnsi" w:eastAsiaTheme="minorEastAsia" w:hAnsiTheme="minorHAnsi" w:cstheme="minorBidi"/>
                  <w:color w:val="000000" w:themeColor="text1"/>
                  <w:sz w:val="16"/>
                  <w:szCs w:val="16"/>
                  <w:rPrChange w:id="891" w:author="John Manaloto" w:date="2016-06-25T20:48:00Z">
                    <w:rPr>
                      <w:rFonts w:asciiTheme="minorHAnsi" w:eastAsiaTheme="minorEastAsia" w:hAnsiTheme="minorHAnsi" w:cstheme="minorBidi"/>
                      <w:color w:val="000000" w:themeColor="text1"/>
                    </w:rPr>
                  </w:rPrChange>
                </w:rPr>
                <w:t xml:space="preserve">        "To": null,</w:t>
              </w:r>
            </w:ins>
          </w:p>
          <w:p w14:paraId="321C4A63" w14:textId="77777777" w:rsidR="006A1EC7" w:rsidRPr="006A1EC7" w:rsidRDefault="006A1EC7" w:rsidP="006A1EC7">
            <w:pPr>
              <w:pStyle w:val="ListParagraph"/>
              <w:ind w:left="0" w:firstLine="0"/>
              <w:rPr>
                <w:ins w:id="892" w:author="John Manaloto" w:date="2016-06-25T20:47:00Z"/>
                <w:rFonts w:asciiTheme="minorHAnsi" w:eastAsiaTheme="minorEastAsia" w:hAnsiTheme="minorHAnsi" w:cstheme="minorBidi"/>
                <w:color w:val="000000" w:themeColor="text1"/>
                <w:sz w:val="16"/>
                <w:szCs w:val="16"/>
                <w:rPrChange w:id="893" w:author="John Manaloto" w:date="2016-06-25T20:48:00Z">
                  <w:rPr>
                    <w:ins w:id="894" w:author="John Manaloto" w:date="2016-06-25T20:47:00Z"/>
                    <w:rFonts w:asciiTheme="minorHAnsi" w:eastAsiaTheme="minorEastAsia" w:hAnsiTheme="minorHAnsi" w:cstheme="minorBidi"/>
                    <w:color w:val="000000" w:themeColor="text1"/>
                  </w:rPr>
                </w:rPrChange>
              </w:rPr>
            </w:pPr>
            <w:ins w:id="895" w:author="John Manaloto" w:date="2016-06-25T20:47:00Z">
              <w:r w:rsidRPr="006A1EC7">
                <w:rPr>
                  <w:rFonts w:asciiTheme="minorHAnsi" w:eastAsiaTheme="minorEastAsia" w:hAnsiTheme="minorHAnsi" w:cstheme="minorBidi"/>
                  <w:color w:val="000000" w:themeColor="text1"/>
                  <w:sz w:val="16"/>
                  <w:szCs w:val="16"/>
                  <w:rPrChange w:id="896" w:author="John Manaloto" w:date="2016-06-25T20:48:00Z">
                    <w:rPr>
                      <w:rFonts w:asciiTheme="minorHAnsi" w:eastAsiaTheme="minorEastAsia" w:hAnsiTheme="minorHAnsi" w:cstheme="minorBidi"/>
                      <w:color w:val="000000" w:themeColor="text1"/>
                    </w:rPr>
                  </w:rPrChange>
                </w:rPr>
                <w:t xml:space="preserve">        "ReplyTo": null,</w:t>
              </w:r>
            </w:ins>
          </w:p>
          <w:p w14:paraId="025E866B" w14:textId="77777777" w:rsidR="006A1EC7" w:rsidRPr="006A1EC7" w:rsidRDefault="006A1EC7" w:rsidP="006A1EC7">
            <w:pPr>
              <w:pStyle w:val="ListParagraph"/>
              <w:ind w:left="0" w:firstLine="0"/>
              <w:rPr>
                <w:ins w:id="897" w:author="John Manaloto" w:date="2016-06-25T20:47:00Z"/>
                <w:rFonts w:asciiTheme="minorHAnsi" w:eastAsiaTheme="minorEastAsia" w:hAnsiTheme="minorHAnsi" w:cstheme="minorBidi"/>
                <w:color w:val="000000" w:themeColor="text1"/>
                <w:sz w:val="16"/>
                <w:szCs w:val="16"/>
                <w:rPrChange w:id="898" w:author="John Manaloto" w:date="2016-06-25T20:48:00Z">
                  <w:rPr>
                    <w:ins w:id="899" w:author="John Manaloto" w:date="2016-06-25T20:47:00Z"/>
                    <w:rFonts w:asciiTheme="minorHAnsi" w:eastAsiaTheme="minorEastAsia" w:hAnsiTheme="minorHAnsi" w:cstheme="minorBidi"/>
                    <w:color w:val="000000" w:themeColor="text1"/>
                  </w:rPr>
                </w:rPrChange>
              </w:rPr>
            </w:pPr>
            <w:ins w:id="900" w:author="John Manaloto" w:date="2016-06-25T20:47:00Z">
              <w:r w:rsidRPr="006A1EC7">
                <w:rPr>
                  <w:rFonts w:asciiTheme="minorHAnsi" w:eastAsiaTheme="minorEastAsia" w:hAnsiTheme="minorHAnsi" w:cstheme="minorBidi"/>
                  <w:color w:val="000000" w:themeColor="text1"/>
                  <w:sz w:val="16"/>
                  <w:szCs w:val="16"/>
                  <w:rPrChange w:id="901" w:author="John Manaloto" w:date="2016-06-25T20:48:00Z">
                    <w:rPr>
                      <w:rFonts w:asciiTheme="minorHAnsi" w:eastAsiaTheme="minorEastAsia" w:hAnsiTheme="minorHAnsi" w:cstheme="minorBidi"/>
                      <w:color w:val="000000" w:themeColor="text1"/>
                    </w:rPr>
                  </w:rPrChange>
                </w:rPr>
                <w:t xml:space="preserve">        "ReplyToSessionId": null,</w:t>
              </w:r>
            </w:ins>
          </w:p>
          <w:p w14:paraId="7F577129" w14:textId="77777777" w:rsidR="006A1EC7" w:rsidRPr="006A1EC7" w:rsidRDefault="006A1EC7" w:rsidP="006A1EC7">
            <w:pPr>
              <w:pStyle w:val="ListParagraph"/>
              <w:ind w:left="0" w:firstLine="0"/>
              <w:rPr>
                <w:ins w:id="902" w:author="John Manaloto" w:date="2016-06-25T20:47:00Z"/>
                <w:rFonts w:asciiTheme="minorHAnsi" w:eastAsiaTheme="minorEastAsia" w:hAnsiTheme="minorHAnsi" w:cstheme="minorBidi"/>
                <w:color w:val="000000" w:themeColor="text1"/>
                <w:sz w:val="16"/>
                <w:szCs w:val="16"/>
                <w:rPrChange w:id="903" w:author="John Manaloto" w:date="2016-06-25T20:48:00Z">
                  <w:rPr>
                    <w:ins w:id="904" w:author="John Manaloto" w:date="2016-06-25T20:47:00Z"/>
                    <w:rFonts w:asciiTheme="minorHAnsi" w:eastAsiaTheme="minorEastAsia" w:hAnsiTheme="minorHAnsi" w:cstheme="minorBidi"/>
                    <w:color w:val="000000" w:themeColor="text1"/>
                  </w:rPr>
                </w:rPrChange>
              </w:rPr>
            </w:pPr>
            <w:ins w:id="905" w:author="John Manaloto" w:date="2016-06-25T20:47:00Z">
              <w:r w:rsidRPr="006A1EC7">
                <w:rPr>
                  <w:rFonts w:asciiTheme="minorHAnsi" w:eastAsiaTheme="minorEastAsia" w:hAnsiTheme="minorHAnsi" w:cstheme="minorBidi"/>
                  <w:color w:val="000000" w:themeColor="text1"/>
                  <w:sz w:val="16"/>
                  <w:szCs w:val="16"/>
                  <w:rPrChange w:id="906" w:author="John Manaloto" w:date="2016-06-25T20:48:00Z">
                    <w:rPr>
                      <w:rFonts w:asciiTheme="minorHAnsi" w:eastAsiaTheme="minorEastAsia" w:hAnsiTheme="minorHAnsi" w:cstheme="minorBidi"/>
                      <w:color w:val="000000" w:themeColor="text1"/>
                    </w:rPr>
                  </w:rPrChange>
                </w:rPr>
                <w:t xml:space="preserve">        "Label": null,</w:t>
              </w:r>
            </w:ins>
          </w:p>
          <w:p w14:paraId="589D3E3D" w14:textId="77777777" w:rsidR="006A1EC7" w:rsidRPr="006A1EC7" w:rsidRDefault="006A1EC7" w:rsidP="006A1EC7">
            <w:pPr>
              <w:pStyle w:val="ListParagraph"/>
              <w:ind w:left="0" w:firstLine="0"/>
              <w:rPr>
                <w:ins w:id="907" w:author="John Manaloto" w:date="2016-06-25T20:47:00Z"/>
                <w:rFonts w:asciiTheme="minorHAnsi" w:eastAsiaTheme="minorEastAsia" w:hAnsiTheme="minorHAnsi" w:cstheme="minorBidi"/>
                <w:color w:val="000000" w:themeColor="text1"/>
                <w:sz w:val="16"/>
                <w:szCs w:val="16"/>
                <w:rPrChange w:id="908" w:author="John Manaloto" w:date="2016-06-25T20:48:00Z">
                  <w:rPr>
                    <w:ins w:id="909" w:author="John Manaloto" w:date="2016-06-25T20:47:00Z"/>
                    <w:rFonts w:asciiTheme="minorHAnsi" w:eastAsiaTheme="minorEastAsia" w:hAnsiTheme="minorHAnsi" w:cstheme="minorBidi"/>
                    <w:color w:val="000000" w:themeColor="text1"/>
                  </w:rPr>
                </w:rPrChange>
              </w:rPr>
            </w:pPr>
            <w:ins w:id="910" w:author="John Manaloto" w:date="2016-06-25T20:47:00Z">
              <w:r w:rsidRPr="006A1EC7">
                <w:rPr>
                  <w:rFonts w:asciiTheme="minorHAnsi" w:eastAsiaTheme="minorEastAsia" w:hAnsiTheme="minorHAnsi" w:cstheme="minorBidi"/>
                  <w:color w:val="000000" w:themeColor="text1"/>
                  <w:sz w:val="16"/>
                  <w:szCs w:val="16"/>
                  <w:rPrChange w:id="911" w:author="John Manaloto" w:date="2016-06-25T20:48:00Z">
                    <w:rPr>
                      <w:rFonts w:asciiTheme="minorHAnsi" w:eastAsiaTheme="minorEastAsia" w:hAnsiTheme="minorHAnsi" w:cstheme="minorBidi"/>
                      <w:color w:val="000000" w:themeColor="text1"/>
                    </w:rPr>
                  </w:rPrChange>
                </w:rPr>
                <w:t xml:space="preserve">        "ScheduledEnqueueTimeUtc": "0001-01-01T00:00:00Z",</w:t>
              </w:r>
            </w:ins>
          </w:p>
          <w:p w14:paraId="23697CCF" w14:textId="77777777" w:rsidR="006A1EC7" w:rsidRPr="006A1EC7" w:rsidRDefault="006A1EC7" w:rsidP="006A1EC7">
            <w:pPr>
              <w:pStyle w:val="ListParagraph"/>
              <w:ind w:left="0" w:firstLine="0"/>
              <w:rPr>
                <w:ins w:id="912" w:author="John Manaloto" w:date="2016-06-25T20:47:00Z"/>
                <w:rFonts w:asciiTheme="minorHAnsi" w:eastAsiaTheme="minorEastAsia" w:hAnsiTheme="minorHAnsi" w:cstheme="minorBidi"/>
                <w:color w:val="000000" w:themeColor="text1"/>
                <w:sz w:val="16"/>
                <w:szCs w:val="16"/>
                <w:rPrChange w:id="913" w:author="John Manaloto" w:date="2016-06-25T20:48:00Z">
                  <w:rPr>
                    <w:ins w:id="914" w:author="John Manaloto" w:date="2016-06-25T20:47:00Z"/>
                    <w:rFonts w:asciiTheme="minorHAnsi" w:eastAsiaTheme="minorEastAsia" w:hAnsiTheme="minorHAnsi" w:cstheme="minorBidi"/>
                    <w:color w:val="000000" w:themeColor="text1"/>
                  </w:rPr>
                </w:rPrChange>
              </w:rPr>
            </w:pPr>
            <w:ins w:id="915" w:author="John Manaloto" w:date="2016-06-25T20:47:00Z">
              <w:r w:rsidRPr="006A1EC7">
                <w:rPr>
                  <w:rFonts w:asciiTheme="minorHAnsi" w:eastAsiaTheme="minorEastAsia" w:hAnsiTheme="minorHAnsi" w:cstheme="minorBidi"/>
                  <w:color w:val="000000" w:themeColor="text1"/>
                  <w:sz w:val="16"/>
                  <w:szCs w:val="16"/>
                  <w:rPrChange w:id="916" w:author="John Manaloto" w:date="2016-06-25T20:48:00Z">
                    <w:rPr>
                      <w:rFonts w:asciiTheme="minorHAnsi" w:eastAsiaTheme="minorEastAsia" w:hAnsiTheme="minorHAnsi" w:cstheme="minorBidi"/>
                      <w:color w:val="000000" w:themeColor="text1"/>
                    </w:rPr>
                  </w:rPrChange>
                </w:rPr>
                <w:t xml:space="preserve">        "SessionId": null,</w:t>
              </w:r>
            </w:ins>
          </w:p>
          <w:p w14:paraId="20E5D217" w14:textId="77777777" w:rsidR="006A1EC7" w:rsidRPr="006A1EC7" w:rsidRDefault="006A1EC7" w:rsidP="006A1EC7">
            <w:pPr>
              <w:pStyle w:val="ListParagraph"/>
              <w:ind w:left="0" w:firstLine="0"/>
              <w:rPr>
                <w:ins w:id="917" w:author="John Manaloto" w:date="2016-06-25T20:47:00Z"/>
                <w:rFonts w:asciiTheme="minorHAnsi" w:eastAsiaTheme="minorEastAsia" w:hAnsiTheme="minorHAnsi" w:cstheme="minorBidi"/>
                <w:color w:val="000000" w:themeColor="text1"/>
                <w:sz w:val="16"/>
                <w:szCs w:val="16"/>
                <w:rPrChange w:id="918" w:author="John Manaloto" w:date="2016-06-25T20:48:00Z">
                  <w:rPr>
                    <w:ins w:id="919" w:author="John Manaloto" w:date="2016-06-25T20:47:00Z"/>
                    <w:rFonts w:asciiTheme="minorHAnsi" w:eastAsiaTheme="minorEastAsia" w:hAnsiTheme="minorHAnsi" w:cstheme="minorBidi"/>
                    <w:color w:val="000000" w:themeColor="text1"/>
                  </w:rPr>
                </w:rPrChange>
              </w:rPr>
            </w:pPr>
            <w:ins w:id="920" w:author="John Manaloto" w:date="2016-06-25T20:47:00Z">
              <w:r w:rsidRPr="006A1EC7">
                <w:rPr>
                  <w:rFonts w:asciiTheme="minorHAnsi" w:eastAsiaTheme="minorEastAsia" w:hAnsiTheme="minorHAnsi" w:cstheme="minorBidi"/>
                  <w:color w:val="000000" w:themeColor="text1"/>
                  <w:sz w:val="16"/>
                  <w:szCs w:val="16"/>
                  <w:rPrChange w:id="921" w:author="John Manaloto" w:date="2016-06-25T20:48:00Z">
                    <w:rPr>
                      <w:rFonts w:asciiTheme="minorHAnsi" w:eastAsiaTheme="minorEastAsia" w:hAnsiTheme="minorHAnsi" w:cstheme="minorBidi"/>
                      <w:color w:val="000000" w:themeColor="text1"/>
                    </w:rPr>
                  </w:rPrChange>
                </w:rPr>
                <w:t xml:space="preserve">        "CorrelationId": "bookingresponse",</w:t>
              </w:r>
            </w:ins>
          </w:p>
          <w:p w14:paraId="2BB97B5F" w14:textId="77777777" w:rsidR="006A1EC7" w:rsidRPr="006A1EC7" w:rsidRDefault="006A1EC7" w:rsidP="006A1EC7">
            <w:pPr>
              <w:pStyle w:val="ListParagraph"/>
              <w:ind w:left="0" w:firstLine="0"/>
              <w:rPr>
                <w:ins w:id="922" w:author="John Manaloto" w:date="2016-06-25T20:47:00Z"/>
                <w:rFonts w:asciiTheme="minorHAnsi" w:eastAsiaTheme="minorEastAsia" w:hAnsiTheme="minorHAnsi" w:cstheme="minorBidi"/>
                <w:color w:val="000000" w:themeColor="text1"/>
                <w:sz w:val="16"/>
                <w:szCs w:val="16"/>
                <w:rPrChange w:id="923" w:author="John Manaloto" w:date="2016-06-25T20:48:00Z">
                  <w:rPr>
                    <w:ins w:id="924" w:author="John Manaloto" w:date="2016-06-25T20:47:00Z"/>
                    <w:rFonts w:asciiTheme="minorHAnsi" w:eastAsiaTheme="minorEastAsia" w:hAnsiTheme="minorHAnsi" w:cstheme="minorBidi"/>
                    <w:color w:val="000000" w:themeColor="text1"/>
                  </w:rPr>
                </w:rPrChange>
              </w:rPr>
            </w:pPr>
            <w:ins w:id="925" w:author="John Manaloto" w:date="2016-06-25T20:47:00Z">
              <w:r w:rsidRPr="006A1EC7">
                <w:rPr>
                  <w:rFonts w:asciiTheme="minorHAnsi" w:eastAsiaTheme="minorEastAsia" w:hAnsiTheme="minorHAnsi" w:cstheme="minorBidi"/>
                  <w:color w:val="000000" w:themeColor="text1"/>
                  <w:sz w:val="16"/>
                  <w:szCs w:val="16"/>
                  <w:rPrChange w:id="926" w:author="John Manaloto" w:date="2016-06-25T20:48:00Z">
                    <w:rPr>
                      <w:rFonts w:asciiTheme="minorHAnsi" w:eastAsiaTheme="minorEastAsia" w:hAnsiTheme="minorHAnsi" w:cstheme="minorBidi"/>
                      <w:color w:val="000000" w:themeColor="text1"/>
                    </w:rPr>
                  </w:rPrChange>
                </w:rPr>
                <w:t xml:space="preserve">        "TimeToLive": "9223372036854775807"</w:t>
              </w:r>
            </w:ins>
          </w:p>
          <w:p w14:paraId="05BEBC23" w14:textId="77777777" w:rsidR="006A1EC7" w:rsidRPr="006A1EC7" w:rsidRDefault="006A1EC7" w:rsidP="006A1EC7">
            <w:pPr>
              <w:pStyle w:val="ListParagraph"/>
              <w:ind w:left="0" w:firstLine="0"/>
              <w:rPr>
                <w:ins w:id="927" w:author="John Manaloto" w:date="2016-06-25T20:47:00Z"/>
                <w:rFonts w:asciiTheme="minorHAnsi" w:eastAsiaTheme="minorEastAsia" w:hAnsiTheme="minorHAnsi" w:cstheme="minorBidi"/>
                <w:color w:val="000000" w:themeColor="text1"/>
                <w:sz w:val="16"/>
                <w:szCs w:val="16"/>
                <w:rPrChange w:id="928" w:author="John Manaloto" w:date="2016-06-25T20:48:00Z">
                  <w:rPr>
                    <w:ins w:id="929" w:author="John Manaloto" w:date="2016-06-25T20:47:00Z"/>
                    <w:rFonts w:asciiTheme="minorHAnsi" w:eastAsiaTheme="minorEastAsia" w:hAnsiTheme="minorHAnsi" w:cstheme="minorBidi"/>
                    <w:color w:val="000000" w:themeColor="text1"/>
                  </w:rPr>
                </w:rPrChange>
              </w:rPr>
            </w:pPr>
            <w:ins w:id="930" w:author="John Manaloto" w:date="2016-06-25T20:47:00Z">
              <w:r w:rsidRPr="006A1EC7">
                <w:rPr>
                  <w:rFonts w:asciiTheme="minorHAnsi" w:eastAsiaTheme="minorEastAsia" w:hAnsiTheme="minorHAnsi" w:cstheme="minorBidi"/>
                  <w:color w:val="000000" w:themeColor="text1"/>
                  <w:sz w:val="16"/>
                  <w:szCs w:val="16"/>
                  <w:rPrChange w:id="931" w:author="John Manaloto" w:date="2016-06-25T20:48:00Z">
                    <w:rPr>
                      <w:rFonts w:asciiTheme="minorHAnsi" w:eastAsiaTheme="minorEastAsia" w:hAnsiTheme="minorHAnsi" w:cstheme="minorBidi"/>
                      <w:color w:val="000000" w:themeColor="text1"/>
                    </w:rPr>
                  </w:rPrChange>
                </w:rPr>
                <w:t xml:space="preserve">    }</w:t>
              </w:r>
            </w:ins>
          </w:p>
          <w:p w14:paraId="6B3CDF8B" w14:textId="01444F47" w:rsidR="006A1EC7" w:rsidRDefault="006A1EC7" w:rsidP="006A1EC7">
            <w:pPr>
              <w:pStyle w:val="ListParagraph"/>
              <w:ind w:left="0" w:firstLine="0"/>
              <w:rPr>
                <w:ins w:id="932" w:author="John Manaloto" w:date="2016-06-25T20:47:00Z"/>
                <w:rFonts w:asciiTheme="minorHAnsi" w:eastAsiaTheme="minorEastAsia" w:hAnsiTheme="minorHAnsi" w:cstheme="minorBidi"/>
                <w:color w:val="000000" w:themeColor="text1"/>
              </w:rPr>
            </w:pPr>
            <w:ins w:id="933" w:author="John Manaloto" w:date="2016-06-25T20:47:00Z">
              <w:r w:rsidRPr="006A1EC7">
                <w:rPr>
                  <w:rFonts w:asciiTheme="minorHAnsi" w:eastAsiaTheme="minorEastAsia" w:hAnsiTheme="minorHAnsi" w:cstheme="minorBidi"/>
                  <w:color w:val="000000" w:themeColor="text1"/>
                  <w:sz w:val="16"/>
                  <w:szCs w:val="16"/>
                  <w:rPrChange w:id="934" w:author="John Manaloto" w:date="2016-06-25T20:48:00Z">
                    <w:rPr>
                      <w:rFonts w:asciiTheme="minorHAnsi" w:eastAsiaTheme="minorEastAsia" w:hAnsiTheme="minorHAnsi" w:cstheme="minorBidi"/>
                      <w:color w:val="000000" w:themeColor="text1"/>
                    </w:rPr>
                  </w:rPrChange>
                </w:rPr>
                <w:t>}</w:t>
              </w:r>
            </w:ins>
          </w:p>
        </w:tc>
      </w:tr>
    </w:tbl>
    <w:p w14:paraId="17181218" w14:textId="147EADE0" w:rsidR="006A1EC7" w:rsidRDefault="006A1EC7" w:rsidP="00850882">
      <w:pPr>
        <w:pStyle w:val="ListParagraph"/>
        <w:ind w:firstLine="0"/>
        <w:rPr>
          <w:ins w:id="935" w:author="John Manaloto" w:date="2016-06-25T20:49:00Z"/>
          <w:rFonts w:asciiTheme="minorHAnsi" w:eastAsiaTheme="minorEastAsia" w:hAnsiTheme="minorHAnsi" w:cstheme="minorBidi"/>
          <w:color w:val="000000" w:themeColor="text1"/>
        </w:rPr>
        <w:pPrChange w:id="936" w:author="John Manaloto" w:date="2016-06-25T20:47:00Z">
          <w:pPr>
            <w:pStyle w:val="ListParagraph"/>
            <w:numPr>
              <w:numId w:val="1"/>
            </w:numPr>
            <w:ind w:hanging="360"/>
          </w:pPr>
        </w:pPrChange>
      </w:pPr>
      <w:ins w:id="937" w:author="John Manaloto" w:date="2016-06-25T20:48:00Z">
        <w:r>
          <w:rPr>
            <w:rFonts w:asciiTheme="minorHAnsi" w:eastAsiaTheme="minorEastAsia" w:hAnsiTheme="minorHAnsi" w:cstheme="minorBidi"/>
            <w:color w:val="000000" w:themeColor="text1"/>
          </w:rPr>
          <w:t>Notice that the ContentData element is Base64 encoded.</w:t>
        </w:r>
      </w:ins>
    </w:p>
    <w:p w14:paraId="5AE1190E" w14:textId="2CD52EA9" w:rsidR="005E5385" w:rsidRDefault="005E5385" w:rsidP="005E5385">
      <w:pPr>
        <w:pStyle w:val="Heading1"/>
        <w:rPr>
          <w:ins w:id="938" w:author="John Manaloto" w:date="2016-06-25T20:51:00Z"/>
        </w:rPr>
        <w:pPrChange w:id="939" w:author="John Manaloto" w:date="2016-06-25T20:50:00Z">
          <w:pPr>
            <w:pStyle w:val="ListParagraph"/>
            <w:numPr>
              <w:numId w:val="1"/>
            </w:numPr>
            <w:ind w:hanging="360"/>
          </w:pPr>
        </w:pPrChange>
      </w:pPr>
      <w:ins w:id="940" w:author="John Manaloto" w:date="2016-06-25T20:49:00Z">
        <w:r>
          <w:t>Create an Azure SQL Database staging table</w:t>
        </w:r>
      </w:ins>
    </w:p>
    <w:p w14:paraId="096BDD51" w14:textId="35FFCF5A" w:rsidR="005E5385" w:rsidRPr="005E5385" w:rsidRDefault="005E5385" w:rsidP="002D0586">
      <w:pPr>
        <w:pStyle w:val="ListParagraph"/>
        <w:numPr>
          <w:ilvl w:val="3"/>
          <w:numId w:val="4"/>
        </w:numPr>
        <w:rPr>
          <w:rPrChange w:id="941" w:author="John Manaloto" w:date="2016-06-25T20:51:00Z">
            <w:rPr>
              <w:rFonts w:asciiTheme="minorHAnsi" w:eastAsiaTheme="minorEastAsia" w:hAnsiTheme="minorHAnsi" w:cstheme="minorBidi"/>
              <w:color w:val="000000" w:themeColor="text1"/>
            </w:rPr>
          </w:rPrChange>
        </w:rPr>
        <w:pPrChange w:id="942" w:author="John Manaloto" w:date="2016-06-26T20:09:00Z">
          <w:pPr>
            <w:pStyle w:val="ListParagraph"/>
            <w:numPr>
              <w:numId w:val="1"/>
            </w:numPr>
            <w:ind w:hanging="360"/>
          </w:pPr>
        </w:pPrChange>
      </w:pPr>
      <w:bookmarkStart w:id="943" w:name="_GoBack"/>
      <w:bookmarkEnd w:id="943"/>
    </w:p>
    <w:sectPr w:rsidR="005E5385" w:rsidRPr="005E5385" w:rsidSect="00877AE4">
      <w:footerReference w:type="even" r:id="rId24"/>
      <w:footerReference w:type="default" r:id="rId25"/>
      <w:pgSz w:w="12240" w:h="15840"/>
      <w:pgMar w:top="1114" w:right="984" w:bottom="1391" w:left="142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2075A" w14:textId="77777777" w:rsidR="001C67F9" w:rsidRDefault="001C67F9" w:rsidP="00877AE4">
      <w:pPr>
        <w:spacing w:after="0" w:line="240" w:lineRule="auto"/>
      </w:pPr>
      <w:r>
        <w:separator/>
      </w:r>
    </w:p>
  </w:endnote>
  <w:endnote w:type="continuationSeparator" w:id="0">
    <w:p w14:paraId="6D10FD8E" w14:textId="77777777" w:rsidR="001C67F9" w:rsidRDefault="001C67F9" w:rsidP="00877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D6CC" w14:textId="77777777" w:rsidR="00877AE4" w:rsidRDefault="00877AE4">
    <w:pPr>
      <w:pStyle w:val="Footer"/>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A5F14" w14:textId="77777777" w:rsidR="00877AE4" w:rsidRDefault="002D0586" w:rsidP="00877AE4">
    <w:pPr>
      <w:pStyle w:val="Footer"/>
      <w:jc w:val="right"/>
    </w:pPr>
    <w:sdt>
      <w:sdtPr>
        <w:id w:val="361480486"/>
      </w:sdtPr>
      <w:sdtEndPr/>
      <w:sdtContent>
        <w:r w:rsidR="00475F85">
          <w:t xml:space="preserve">©2016 Microsoft Corporation </w:t>
        </w:r>
      </w:sdtContent>
    </w:sdt>
    <w:r w:rsidR="00475F85">
      <w:t xml:space="preserve"> </w:t>
    </w:r>
    <w:sdt>
      <w:sdtPr>
        <w:id w:val="-440453474"/>
        <w:docPartObj>
          <w:docPartGallery w:val="Page Numbers (Bottom of Page)"/>
          <w:docPartUnique/>
        </w:docPartObj>
      </w:sdtPr>
      <w:sdtEndPr/>
      <w:sdtContent>
        <w:r w:rsidR="00475F85">
          <w:rPr>
            <w:noProof/>
          </w:rPr>
          <mc:AlternateContent>
            <mc:Choice Requires="wpg">
              <w:drawing>
                <wp:anchor distT="0" distB="0" distL="114300" distR="114300" simplePos="0" relativeHeight="251659264" behindDoc="0" locked="0" layoutInCell="1" allowOverlap="1" wp14:anchorId="082D84C3" wp14:editId="07777777">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7"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A59C6" w14:textId="1B19235F" w:rsidR="00475F85" w:rsidRDefault="00475F85">
                                <w:pPr>
                                  <w:jc w:val="center"/>
                                </w:pPr>
                                <w:r>
                                  <w:rPr>
                                    <w:color w:val="auto"/>
                                  </w:rPr>
                                  <w:fldChar w:fldCharType="begin"/>
                                </w:r>
                                <w:r>
                                  <w:instrText xml:space="preserve"> PAGE    \* MERGEFORMAT </w:instrText>
                                </w:r>
                                <w:r>
                                  <w:rPr>
                                    <w:color w:val="auto"/>
                                  </w:rPr>
                                  <w:fldChar w:fldCharType="separate"/>
                                </w:r>
                                <w:r w:rsidR="002D0586" w:rsidRPr="002D0586">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a:off x="-8" y="14978"/>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82D84C3" id="Group 6"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91A59C6" w14:textId="1B19235F" w:rsidR="00475F85" w:rsidRDefault="00475F85">
                          <w:pPr>
                            <w:jc w:val="center"/>
                          </w:pPr>
                          <w:r>
                            <w:rPr>
                              <w:color w:val="auto"/>
                            </w:rPr>
                            <w:fldChar w:fldCharType="begin"/>
                          </w:r>
                          <w:r>
                            <w:instrText xml:space="preserve"> PAGE    \* MERGEFORMAT </w:instrText>
                          </w:r>
                          <w:r>
                            <w:rPr>
                              <w:color w:val="auto"/>
                            </w:rPr>
                            <w:fldChar w:fldCharType="separate"/>
                          </w:r>
                          <w:r w:rsidR="002D0586" w:rsidRPr="002D0586">
                            <w:rPr>
                              <w:noProof/>
                              <w:color w:val="8C8C8C" w:themeColor="background1" w:themeShade="8C"/>
                            </w:rPr>
                            <w:t>13</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2ACFD" w14:textId="77777777" w:rsidR="001C67F9" w:rsidRDefault="001C67F9" w:rsidP="00877AE4">
      <w:pPr>
        <w:spacing w:after="0" w:line="240" w:lineRule="auto"/>
      </w:pPr>
      <w:r>
        <w:separator/>
      </w:r>
    </w:p>
  </w:footnote>
  <w:footnote w:type="continuationSeparator" w:id="0">
    <w:p w14:paraId="52E33841" w14:textId="77777777" w:rsidR="001C67F9" w:rsidRDefault="001C67F9" w:rsidP="00877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853"/>
    <w:multiLevelType w:val="hybridMultilevel"/>
    <w:tmpl w:val="3F2497D8"/>
    <w:lvl w:ilvl="0" w:tplc="491C1B4A">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 w15:restartNumberingAfterBreak="0">
    <w:nsid w:val="0921597F"/>
    <w:multiLevelType w:val="hybridMultilevel"/>
    <w:tmpl w:val="A3AED84A"/>
    <w:lvl w:ilvl="0" w:tplc="0409000F">
      <w:start w:val="1"/>
      <w:numFmt w:val="decimal"/>
      <w:lvlText w:val="%1."/>
      <w:lvlJc w:val="left"/>
      <w:pPr>
        <w:ind w:left="720" w:hanging="360"/>
      </w:pPr>
    </w:lvl>
    <w:lvl w:ilvl="1" w:tplc="1786E3DA">
      <w:start w:val="1"/>
      <w:numFmt w:val="lowerLetter"/>
      <w:lvlText w:val="%2."/>
      <w:lvlJc w:val="left"/>
      <w:pPr>
        <w:ind w:left="1440" w:hanging="360"/>
      </w:pPr>
    </w:lvl>
    <w:lvl w:ilvl="2" w:tplc="C6240E34">
      <w:start w:val="1"/>
      <w:numFmt w:val="lowerRoman"/>
      <w:lvlText w:val="%3."/>
      <w:lvlJc w:val="right"/>
      <w:pPr>
        <w:ind w:left="2160" w:hanging="180"/>
      </w:pPr>
    </w:lvl>
    <w:lvl w:ilvl="3" w:tplc="5A3C256A">
      <w:start w:val="1"/>
      <w:numFmt w:val="decimal"/>
      <w:lvlText w:val="%4."/>
      <w:lvlJc w:val="left"/>
      <w:pPr>
        <w:ind w:left="2880" w:hanging="360"/>
      </w:pPr>
    </w:lvl>
    <w:lvl w:ilvl="4" w:tplc="A99EBF78">
      <w:start w:val="1"/>
      <w:numFmt w:val="lowerLetter"/>
      <w:lvlText w:val="%5."/>
      <w:lvlJc w:val="left"/>
      <w:pPr>
        <w:ind w:left="3600" w:hanging="360"/>
      </w:pPr>
    </w:lvl>
    <w:lvl w:ilvl="5" w:tplc="ED940F22">
      <w:start w:val="1"/>
      <w:numFmt w:val="lowerRoman"/>
      <w:lvlText w:val="%6."/>
      <w:lvlJc w:val="right"/>
      <w:pPr>
        <w:ind w:left="4320" w:hanging="180"/>
      </w:pPr>
    </w:lvl>
    <w:lvl w:ilvl="6" w:tplc="11EA84E4">
      <w:start w:val="1"/>
      <w:numFmt w:val="decimal"/>
      <w:lvlText w:val="%7."/>
      <w:lvlJc w:val="left"/>
      <w:pPr>
        <w:ind w:left="5040" w:hanging="360"/>
      </w:pPr>
    </w:lvl>
    <w:lvl w:ilvl="7" w:tplc="B1B84C9C">
      <w:start w:val="1"/>
      <w:numFmt w:val="lowerLetter"/>
      <w:lvlText w:val="%8."/>
      <w:lvlJc w:val="left"/>
      <w:pPr>
        <w:ind w:left="5760" w:hanging="360"/>
      </w:pPr>
    </w:lvl>
    <w:lvl w:ilvl="8" w:tplc="581EC880">
      <w:start w:val="1"/>
      <w:numFmt w:val="lowerRoman"/>
      <w:lvlText w:val="%9."/>
      <w:lvlJc w:val="right"/>
      <w:pPr>
        <w:ind w:left="6480" w:hanging="180"/>
      </w:pPr>
    </w:lvl>
  </w:abstractNum>
  <w:abstractNum w:abstractNumId="2" w15:restartNumberingAfterBreak="0">
    <w:nsid w:val="0CCB68D6"/>
    <w:multiLevelType w:val="hybridMultilevel"/>
    <w:tmpl w:val="4320ABF2"/>
    <w:lvl w:ilvl="0" w:tplc="EE0CC6EE">
      <w:start w:val="1"/>
      <w:numFmt w:val="decimal"/>
      <w:lvlText w:val="%1."/>
      <w:lvlJc w:val="left"/>
      <w:pPr>
        <w:ind w:left="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E45E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D64F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10F7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6C69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F0577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BE11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42C2C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6025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625F81"/>
    <w:multiLevelType w:val="hybridMultilevel"/>
    <w:tmpl w:val="AF0AAB70"/>
    <w:lvl w:ilvl="0" w:tplc="6D14F32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B5778"/>
    <w:multiLevelType w:val="hybridMultilevel"/>
    <w:tmpl w:val="D8D89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C333F"/>
    <w:multiLevelType w:val="hybridMultilevel"/>
    <w:tmpl w:val="8D0A48A0"/>
    <w:lvl w:ilvl="0" w:tplc="9752CF36">
      <w:start w:val="1"/>
      <w:numFmt w:val="lowerLetter"/>
      <w:lvlText w:val="%1."/>
      <w:lvlJc w:val="left"/>
      <w:pPr>
        <w:ind w:left="10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10B748">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462BE6">
      <w:start w:val="1"/>
      <w:numFmt w:val="bullet"/>
      <w:lvlText w:val="▪"/>
      <w:lvlJc w:val="left"/>
      <w:pPr>
        <w:ind w:left="2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5A34BC">
      <w:start w:val="1"/>
      <w:numFmt w:val="bullet"/>
      <w:lvlText w:val="•"/>
      <w:lvlJc w:val="left"/>
      <w:pPr>
        <w:ind w:left="3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841D5C">
      <w:start w:val="1"/>
      <w:numFmt w:val="bullet"/>
      <w:lvlText w:val="o"/>
      <w:lvlJc w:val="left"/>
      <w:pPr>
        <w:ind w:left="4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26B3C8">
      <w:start w:val="1"/>
      <w:numFmt w:val="bullet"/>
      <w:lvlText w:val="▪"/>
      <w:lvlJc w:val="left"/>
      <w:pPr>
        <w:ind w:left="4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C0C93A">
      <w:start w:val="1"/>
      <w:numFmt w:val="bullet"/>
      <w:lvlText w:val="•"/>
      <w:lvlJc w:val="left"/>
      <w:pPr>
        <w:ind w:left="5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EA392">
      <w:start w:val="1"/>
      <w:numFmt w:val="bullet"/>
      <w:lvlText w:val="o"/>
      <w:lvlJc w:val="left"/>
      <w:pPr>
        <w:ind w:left="6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BC4A0C">
      <w:start w:val="1"/>
      <w:numFmt w:val="bullet"/>
      <w:lvlText w:val="▪"/>
      <w:lvlJc w:val="left"/>
      <w:pPr>
        <w:ind w:left="7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DC0D8E"/>
    <w:multiLevelType w:val="hybridMultilevel"/>
    <w:tmpl w:val="05DE804C"/>
    <w:lvl w:ilvl="0" w:tplc="9F66AE3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7" w15:restartNumberingAfterBreak="0">
    <w:nsid w:val="35BB0C31"/>
    <w:multiLevelType w:val="hybridMultilevel"/>
    <w:tmpl w:val="E4F2C186"/>
    <w:lvl w:ilvl="0" w:tplc="E75C5FB8">
      <w:start w:val="1"/>
      <w:numFmt w:val="decimal"/>
      <w:lvlText w:val="%1."/>
      <w:lvlJc w:val="left"/>
      <w:pPr>
        <w:ind w:left="384" w:hanging="360"/>
      </w:pPr>
    </w:lvl>
    <w:lvl w:ilvl="1" w:tplc="96944D8E">
      <w:start w:val="1"/>
      <w:numFmt w:val="lowerLetter"/>
      <w:lvlText w:val="%2."/>
      <w:lvlJc w:val="left"/>
      <w:pPr>
        <w:ind w:left="1104" w:hanging="360"/>
      </w:pPr>
    </w:lvl>
    <w:lvl w:ilvl="2" w:tplc="B0C4C396">
      <w:start w:val="1"/>
      <w:numFmt w:val="lowerRoman"/>
      <w:lvlText w:val="%3."/>
      <w:lvlJc w:val="right"/>
      <w:pPr>
        <w:ind w:left="1824" w:hanging="180"/>
      </w:pPr>
    </w:lvl>
    <w:lvl w:ilvl="3" w:tplc="CD98FEC0">
      <w:start w:val="1"/>
      <w:numFmt w:val="decimal"/>
      <w:lvlText w:val="%4."/>
      <w:lvlJc w:val="left"/>
      <w:pPr>
        <w:ind w:left="2544" w:hanging="360"/>
      </w:pPr>
    </w:lvl>
    <w:lvl w:ilvl="4" w:tplc="9836BE66">
      <w:start w:val="1"/>
      <w:numFmt w:val="lowerLetter"/>
      <w:lvlText w:val="%5."/>
      <w:lvlJc w:val="left"/>
      <w:pPr>
        <w:ind w:left="3264" w:hanging="360"/>
      </w:pPr>
    </w:lvl>
    <w:lvl w:ilvl="5" w:tplc="F34C69F6">
      <w:start w:val="1"/>
      <w:numFmt w:val="lowerRoman"/>
      <w:lvlText w:val="%6."/>
      <w:lvlJc w:val="right"/>
      <w:pPr>
        <w:ind w:left="3984" w:hanging="180"/>
      </w:pPr>
    </w:lvl>
    <w:lvl w:ilvl="6" w:tplc="773E2832">
      <w:start w:val="1"/>
      <w:numFmt w:val="decimal"/>
      <w:lvlText w:val="%7."/>
      <w:lvlJc w:val="left"/>
      <w:pPr>
        <w:ind w:left="4704" w:hanging="360"/>
      </w:pPr>
    </w:lvl>
    <w:lvl w:ilvl="7" w:tplc="797E42DA">
      <w:start w:val="1"/>
      <w:numFmt w:val="lowerLetter"/>
      <w:lvlText w:val="%8."/>
      <w:lvlJc w:val="left"/>
      <w:pPr>
        <w:ind w:left="5424" w:hanging="360"/>
      </w:pPr>
    </w:lvl>
    <w:lvl w:ilvl="8" w:tplc="0372708E">
      <w:start w:val="1"/>
      <w:numFmt w:val="lowerRoman"/>
      <w:lvlText w:val="%9."/>
      <w:lvlJc w:val="right"/>
      <w:pPr>
        <w:ind w:left="6144" w:hanging="180"/>
      </w:pPr>
    </w:lvl>
  </w:abstractNum>
  <w:abstractNum w:abstractNumId="8" w15:restartNumberingAfterBreak="0">
    <w:nsid w:val="3E341C16"/>
    <w:multiLevelType w:val="hybridMultilevel"/>
    <w:tmpl w:val="147E8168"/>
    <w:lvl w:ilvl="0" w:tplc="0C1271A4">
      <w:start w:val="1"/>
      <w:numFmt w:val="decimal"/>
      <w:lvlText w:val="%1."/>
      <w:lvlJc w:val="left"/>
      <w:pPr>
        <w:ind w:left="374" w:hanging="360"/>
      </w:pPr>
      <w:rPr>
        <w:rFonts w:hint="default"/>
      </w:rPr>
    </w:lvl>
    <w:lvl w:ilvl="1" w:tplc="04090019">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48E52F4D"/>
    <w:multiLevelType w:val="hybridMultilevel"/>
    <w:tmpl w:val="AABEC36C"/>
    <w:lvl w:ilvl="0" w:tplc="C1545BA6">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4FEEF5A4">
      <w:start w:val="1"/>
      <w:numFmt w:val="lowerLetter"/>
      <w:lvlText w:val="%2."/>
      <w:lvlJc w:val="left"/>
      <w:pPr>
        <w:ind w:left="14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C4093C4">
      <w:start w:val="1"/>
      <w:numFmt w:val="lowerRoman"/>
      <w:lvlText w:val="%3"/>
      <w:lvlJc w:val="left"/>
      <w:pPr>
        <w:ind w:left="21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E5260C8">
      <w:start w:val="1"/>
      <w:numFmt w:val="decimal"/>
      <w:lvlText w:val="%4"/>
      <w:lvlJc w:val="left"/>
      <w:pPr>
        <w:ind w:left="28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7B63E26">
      <w:start w:val="1"/>
      <w:numFmt w:val="lowerLetter"/>
      <w:lvlText w:val="%5"/>
      <w:lvlJc w:val="left"/>
      <w:pPr>
        <w:ind w:left="361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274F9D2">
      <w:start w:val="1"/>
      <w:numFmt w:val="lowerRoman"/>
      <w:lvlText w:val="%6"/>
      <w:lvlJc w:val="left"/>
      <w:pPr>
        <w:ind w:left="433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E8EAF80">
      <w:start w:val="1"/>
      <w:numFmt w:val="decimal"/>
      <w:lvlText w:val="%7"/>
      <w:lvlJc w:val="left"/>
      <w:pPr>
        <w:ind w:left="505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82661B6">
      <w:start w:val="1"/>
      <w:numFmt w:val="lowerLetter"/>
      <w:lvlText w:val="%8"/>
      <w:lvlJc w:val="left"/>
      <w:pPr>
        <w:ind w:left="577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6E65F8C">
      <w:start w:val="1"/>
      <w:numFmt w:val="lowerRoman"/>
      <w:lvlText w:val="%9"/>
      <w:lvlJc w:val="left"/>
      <w:pPr>
        <w:ind w:left="6494"/>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9754554"/>
    <w:multiLevelType w:val="hybridMultilevel"/>
    <w:tmpl w:val="60DA1E48"/>
    <w:lvl w:ilvl="0" w:tplc="0122AC74">
      <w:start w:val="1"/>
      <w:numFmt w:val="decimal"/>
      <w:lvlText w:val="%1."/>
      <w:lvlJc w:val="left"/>
      <w:pPr>
        <w:ind w:left="374" w:hanging="360"/>
      </w:pPr>
      <w:rPr>
        <w:rFonts w:hint="default"/>
      </w:rPr>
    </w:lvl>
    <w:lvl w:ilvl="1" w:tplc="04090019">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1" w15:restartNumberingAfterBreak="0">
    <w:nsid w:val="50B90F95"/>
    <w:multiLevelType w:val="hybridMultilevel"/>
    <w:tmpl w:val="100AB750"/>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2" w15:restartNumberingAfterBreak="0">
    <w:nsid w:val="5149206C"/>
    <w:multiLevelType w:val="hybridMultilevel"/>
    <w:tmpl w:val="F8DE1E26"/>
    <w:lvl w:ilvl="0" w:tplc="E14A860E">
      <w:start w:val="1"/>
      <w:numFmt w:val="decimal"/>
      <w:lvlText w:val="%1."/>
      <w:lvlJc w:val="left"/>
      <w:pPr>
        <w:ind w:left="720" w:hanging="360"/>
      </w:pPr>
    </w:lvl>
    <w:lvl w:ilvl="1" w:tplc="53AC8458">
      <w:start w:val="1"/>
      <w:numFmt w:val="lowerLetter"/>
      <w:lvlText w:val="%2."/>
      <w:lvlJc w:val="left"/>
      <w:pPr>
        <w:ind w:left="1440" w:hanging="360"/>
      </w:pPr>
    </w:lvl>
    <w:lvl w:ilvl="2" w:tplc="8D52E970">
      <w:start w:val="1"/>
      <w:numFmt w:val="lowerRoman"/>
      <w:lvlText w:val="%3."/>
      <w:lvlJc w:val="right"/>
      <w:pPr>
        <w:ind w:left="2160" w:hanging="180"/>
      </w:pPr>
    </w:lvl>
    <w:lvl w:ilvl="3" w:tplc="2962FC62">
      <w:start w:val="1"/>
      <w:numFmt w:val="decimal"/>
      <w:lvlText w:val="%4."/>
      <w:lvlJc w:val="left"/>
      <w:pPr>
        <w:ind w:left="2880" w:hanging="360"/>
      </w:pPr>
    </w:lvl>
    <w:lvl w:ilvl="4" w:tplc="E2E637D4">
      <w:start w:val="1"/>
      <w:numFmt w:val="lowerLetter"/>
      <w:lvlText w:val="%5."/>
      <w:lvlJc w:val="left"/>
      <w:pPr>
        <w:ind w:left="3600" w:hanging="360"/>
      </w:pPr>
    </w:lvl>
    <w:lvl w:ilvl="5" w:tplc="311A3114">
      <w:start w:val="1"/>
      <w:numFmt w:val="lowerRoman"/>
      <w:lvlText w:val="%6."/>
      <w:lvlJc w:val="right"/>
      <w:pPr>
        <w:ind w:left="4320" w:hanging="180"/>
      </w:pPr>
    </w:lvl>
    <w:lvl w:ilvl="6" w:tplc="39561060">
      <w:start w:val="1"/>
      <w:numFmt w:val="decimal"/>
      <w:lvlText w:val="%7."/>
      <w:lvlJc w:val="left"/>
      <w:pPr>
        <w:ind w:left="5040" w:hanging="360"/>
      </w:pPr>
    </w:lvl>
    <w:lvl w:ilvl="7" w:tplc="A460A30E">
      <w:start w:val="1"/>
      <w:numFmt w:val="lowerLetter"/>
      <w:lvlText w:val="%8."/>
      <w:lvlJc w:val="left"/>
      <w:pPr>
        <w:ind w:left="5760" w:hanging="360"/>
      </w:pPr>
    </w:lvl>
    <w:lvl w:ilvl="8" w:tplc="BCFA3738">
      <w:start w:val="1"/>
      <w:numFmt w:val="lowerRoman"/>
      <w:lvlText w:val="%9."/>
      <w:lvlJc w:val="right"/>
      <w:pPr>
        <w:ind w:left="6480" w:hanging="180"/>
      </w:pPr>
    </w:lvl>
  </w:abstractNum>
  <w:abstractNum w:abstractNumId="13" w15:restartNumberingAfterBreak="0">
    <w:nsid w:val="53C86B4D"/>
    <w:multiLevelType w:val="hybridMultilevel"/>
    <w:tmpl w:val="92509CBA"/>
    <w:lvl w:ilvl="0" w:tplc="1218668C">
      <w:start w:val="1"/>
      <w:numFmt w:val="decimal"/>
      <w:lvlText w:val="%1."/>
      <w:lvlJc w:val="left"/>
      <w:pPr>
        <w:ind w:left="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6661C6">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E8AFCC">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7CE64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424AC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DE79C0">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EEB668">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FC699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EE1D2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3A7B88"/>
    <w:multiLevelType w:val="hybridMultilevel"/>
    <w:tmpl w:val="08863740"/>
    <w:lvl w:ilvl="0" w:tplc="D4C06B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D52BB7"/>
    <w:multiLevelType w:val="hybridMultilevel"/>
    <w:tmpl w:val="B13E381E"/>
    <w:lvl w:ilvl="0" w:tplc="5BF655D2">
      <w:start w:val="1"/>
      <w:numFmt w:val="decimal"/>
      <w:lvlText w:val="%1."/>
      <w:lvlJc w:val="left"/>
      <w:pPr>
        <w:ind w:left="720" w:hanging="360"/>
      </w:pPr>
    </w:lvl>
    <w:lvl w:ilvl="1" w:tplc="CE866204">
      <w:start w:val="1"/>
      <w:numFmt w:val="lowerLetter"/>
      <w:lvlText w:val="%2."/>
      <w:lvlJc w:val="left"/>
      <w:pPr>
        <w:ind w:left="1440" w:hanging="360"/>
      </w:pPr>
    </w:lvl>
    <w:lvl w:ilvl="2" w:tplc="C0062798">
      <w:start w:val="1"/>
      <w:numFmt w:val="lowerRoman"/>
      <w:lvlText w:val="%3."/>
      <w:lvlJc w:val="right"/>
      <w:pPr>
        <w:ind w:left="2160" w:hanging="180"/>
      </w:pPr>
    </w:lvl>
    <w:lvl w:ilvl="3" w:tplc="7CE4CC18">
      <w:start w:val="1"/>
      <w:numFmt w:val="decimal"/>
      <w:lvlText w:val="%4."/>
      <w:lvlJc w:val="left"/>
      <w:pPr>
        <w:ind w:left="2880" w:hanging="360"/>
      </w:pPr>
    </w:lvl>
    <w:lvl w:ilvl="4" w:tplc="29F04972">
      <w:start w:val="1"/>
      <w:numFmt w:val="lowerLetter"/>
      <w:lvlText w:val="%5."/>
      <w:lvlJc w:val="left"/>
      <w:pPr>
        <w:ind w:left="3600" w:hanging="360"/>
      </w:pPr>
    </w:lvl>
    <w:lvl w:ilvl="5" w:tplc="21843F3C">
      <w:start w:val="1"/>
      <w:numFmt w:val="lowerRoman"/>
      <w:lvlText w:val="%6."/>
      <w:lvlJc w:val="right"/>
      <w:pPr>
        <w:ind w:left="4320" w:hanging="180"/>
      </w:pPr>
    </w:lvl>
    <w:lvl w:ilvl="6" w:tplc="4D565F38">
      <w:start w:val="1"/>
      <w:numFmt w:val="decimal"/>
      <w:lvlText w:val="%7."/>
      <w:lvlJc w:val="left"/>
      <w:pPr>
        <w:ind w:left="5040" w:hanging="360"/>
      </w:pPr>
    </w:lvl>
    <w:lvl w:ilvl="7" w:tplc="4F2A73AE">
      <w:start w:val="1"/>
      <w:numFmt w:val="lowerLetter"/>
      <w:lvlText w:val="%8."/>
      <w:lvlJc w:val="left"/>
      <w:pPr>
        <w:ind w:left="5760" w:hanging="360"/>
      </w:pPr>
    </w:lvl>
    <w:lvl w:ilvl="8" w:tplc="6CB02F76">
      <w:start w:val="1"/>
      <w:numFmt w:val="lowerRoman"/>
      <w:lvlText w:val="%9."/>
      <w:lvlJc w:val="right"/>
      <w:pPr>
        <w:ind w:left="6480" w:hanging="180"/>
      </w:pPr>
    </w:lvl>
  </w:abstractNum>
  <w:abstractNum w:abstractNumId="16" w15:restartNumberingAfterBreak="0">
    <w:nsid w:val="63B15C8C"/>
    <w:multiLevelType w:val="hybridMultilevel"/>
    <w:tmpl w:val="D0E8CF90"/>
    <w:lvl w:ilvl="0" w:tplc="95C07D6A">
      <w:start w:val="1"/>
      <w:numFmt w:val="decimal"/>
      <w:lvlText w:val="%1."/>
      <w:lvlJc w:val="left"/>
      <w:pPr>
        <w:ind w:left="374" w:hanging="360"/>
      </w:pPr>
      <w:rPr>
        <w:rFonts w:hint="default"/>
      </w:rPr>
    </w:lvl>
    <w:lvl w:ilvl="1" w:tplc="04090019">
      <w:start w:val="1"/>
      <w:numFmt w:val="lowerLetter"/>
      <w:lvlText w:val="%2."/>
      <w:lvlJc w:val="left"/>
      <w:pPr>
        <w:ind w:left="1094" w:hanging="360"/>
      </w:pPr>
    </w:lvl>
    <w:lvl w:ilvl="2" w:tplc="0409001B">
      <w:start w:val="1"/>
      <w:numFmt w:val="lowerRoman"/>
      <w:lvlText w:val="%3."/>
      <w:lvlJc w:val="right"/>
      <w:pPr>
        <w:ind w:left="1814" w:hanging="180"/>
      </w:pPr>
    </w:lvl>
    <w:lvl w:ilvl="3" w:tplc="0409000F">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6BDD5324"/>
    <w:multiLevelType w:val="hybridMultilevel"/>
    <w:tmpl w:val="A5ECDBBC"/>
    <w:lvl w:ilvl="0" w:tplc="78C24F94">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0886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DC3BA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1E8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3A291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6041C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A23D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D2873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34C34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E9F2300"/>
    <w:multiLevelType w:val="hybridMultilevel"/>
    <w:tmpl w:val="4A82CE02"/>
    <w:lvl w:ilvl="0" w:tplc="8DD46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3C1C65"/>
    <w:multiLevelType w:val="hybridMultilevel"/>
    <w:tmpl w:val="00DAF792"/>
    <w:lvl w:ilvl="0" w:tplc="58ECD05A">
      <w:start w:val="1"/>
      <w:numFmt w:val="decimal"/>
      <w:lvlText w:val="%1."/>
      <w:lvlJc w:val="left"/>
      <w:pPr>
        <w:ind w:left="384" w:hanging="360"/>
      </w:pPr>
    </w:lvl>
    <w:lvl w:ilvl="1" w:tplc="B588CFA2">
      <w:start w:val="1"/>
      <w:numFmt w:val="lowerLetter"/>
      <w:lvlText w:val="%2."/>
      <w:lvlJc w:val="left"/>
      <w:pPr>
        <w:ind w:left="1104" w:hanging="360"/>
      </w:pPr>
    </w:lvl>
    <w:lvl w:ilvl="2" w:tplc="03A2E0F4">
      <w:start w:val="1"/>
      <w:numFmt w:val="lowerRoman"/>
      <w:lvlText w:val="%3."/>
      <w:lvlJc w:val="right"/>
      <w:pPr>
        <w:ind w:left="1824" w:hanging="180"/>
      </w:pPr>
    </w:lvl>
    <w:lvl w:ilvl="3" w:tplc="A300D918">
      <w:start w:val="1"/>
      <w:numFmt w:val="decimal"/>
      <w:lvlText w:val="%4."/>
      <w:lvlJc w:val="left"/>
      <w:pPr>
        <w:ind w:left="2544" w:hanging="360"/>
      </w:pPr>
    </w:lvl>
    <w:lvl w:ilvl="4" w:tplc="EC2AC79A">
      <w:start w:val="1"/>
      <w:numFmt w:val="lowerLetter"/>
      <w:lvlText w:val="%5."/>
      <w:lvlJc w:val="left"/>
      <w:pPr>
        <w:ind w:left="3264" w:hanging="360"/>
      </w:pPr>
    </w:lvl>
    <w:lvl w:ilvl="5" w:tplc="1480BC76">
      <w:start w:val="1"/>
      <w:numFmt w:val="lowerRoman"/>
      <w:lvlText w:val="%6."/>
      <w:lvlJc w:val="right"/>
      <w:pPr>
        <w:ind w:left="3984" w:hanging="180"/>
      </w:pPr>
    </w:lvl>
    <w:lvl w:ilvl="6" w:tplc="6CB0182E">
      <w:start w:val="1"/>
      <w:numFmt w:val="decimal"/>
      <w:lvlText w:val="%7."/>
      <w:lvlJc w:val="left"/>
      <w:pPr>
        <w:ind w:left="4704" w:hanging="360"/>
      </w:pPr>
    </w:lvl>
    <w:lvl w:ilvl="7" w:tplc="0E68EE40">
      <w:start w:val="1"/>
      <w:numFmt w:val="lowerLetter"/>
      <w:lvlText w:val="%8."/>
      <w:lvlJc w:val="left"/>
      <w:pPr>
        <w:ind w:left="5424" w:hanging="360"/>
      </w:pPr>
    </w:lvl>
    <w:lvl w:ilvl="8" w:tplc="B1FE0652">
      <w:start w:val="1"/>
      <w:numFmt w:val="lowerRoman"/>
      <w:lvlText w:val="%9."/>
      <w:lvlJc w:val="right"/>
      <w:pPr>
        <w:ind w:left="6144" w:hanging="180"/>
      </w:pPr>
    </w:lvl>
  </w:abstractNum>
  <w:abstractNum w:abstractNumId="20" w15:restartNumberingAfterBreak="0">
    <w:nsid w:val="78FF2530"/>
    <w:multiLevelType w:val="hybridMultilevel"/>
    <w:tmpl w:val="BE3A6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262E4"/>
    <w:multiLevelType w:val="hybridMultilevel"/>
    <w:tmpl w:val="0AF80DDA"/>
    <w:lvl w:ilvl="0" w:tplc="A928D0C0">
      <w:start w:val="1"/>
      <w:numFmt w:val="decimal"/>
      <w:lvlText w:val="%1."/>
      <w:lvlJc w:val="left"/>
      <w:pPr>
        <w:ind w:left="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622B0">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4E455C">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024F18">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0ACC66">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A4744E">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EACA2E">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260E34">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74AC44">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BC51072"/>
    <w:multiLevelType w:val="hybridMultilevel"/>
    <w:tmpl w:val="02F02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13331"/>
    <w:multiLevelType w:val="hybridMultilevel"/>
    <w:tmpl w:val="12F254FC"/>
    <w:lvl w:ilvl="0" w:tplc="CD20FF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F83A6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1028D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8C21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A2A30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F0A1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C66A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02F69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BAC8A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F442E7F"/>
    <w:multiLevelType w:val="hybridMultilevel"/>
    <w:tmpl w:val="19D67924"/>
    <w:lvl w:ilvl="0" w:tplc="BFC22748">
      <w:start w:val="1"/>
      <w:numFmt w:val="decimal"/>
      <w:lvlText w:val="%1."/>
      <w:lvlJc w:val="left"/>
      <w:pPr>
        <w:ind w:left="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DC66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889E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80DAB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549F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AC60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D289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B845A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4623B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2"/>
  </w:num>
  <w:num w:numId="2">
    <w:abstractNumId w:val="19"/>
  </w:num>
  <w:num w:numId="3">
    <w:abstractNumId w:val="15"/>
  </w:num>
  <w:num w:numId="4">
    <w:abstractNumId w:val="1"/>
  </w:num>
  <w:num w:numId="5">
    <w:abstractNumId w:val="7"/>
  </w:num>
  <w:num w:numId="6">
    <w:abstractNumId w:val="23"/>
  </w:num>
  <w:num w:numId="7">
    <w:abstractNumId w:val="9"/>
  </w:num>
  <w:num w:numId="8">
    <w:abstractNumId w:val="21"/>
  </w:num>
  <w:num w:numId="9">
    <w:abstractNumId w:val="5"/>
  </w:num>
  <w:num w:numId="10">
    <w:abstractNumId w:val="24"/>
  </w:num>
  <w:num w:numId="11">
    <w:abstractNumId w:val="2"/>
  </w:num>
  <w:num w:numId="12">
    <w:abstractNumId w:val="13"/>
  </w:num>
  <w:num w:numId="13">
    <w:abstractNumId w:val="17"/>
  </w:num>
  <w:num w:numId="14">
    <w:abstractNumId w:val="11"/>
  </w:num>
  <w:num w:numId="15">
    <w:abstractNumId w:val="4"/>
  </w:num>
  <w:num w:numId="16">
    <w:abstractNumId w:val="3"/>
  </w:num>
  <w:num w:numId="17">
    <w:abstractNumId w:val="20"/>
  </w:num>
  <w:num w:numId="18">
    <w:abstractNumId w:val="6"/>
  </w:num>
  <w:num w:numId="19">
    <w:abstractNumId w:val="0"/>
  </w:num>
  <w:num w:numId="20">
    <w:abstractNumId w:val="22"/>
  </w:num>
  <w:num w:numId="21">
    <w:abstractNumId w:val="18"/>
  </w:num>
  <w:num w:numId="22">
    <w:abstractNumId w:val="14"/>
  </w:num>
  <w:num w:numId="23">
    <w:abstractNumId w:val="16"/>
  </w:num>
  <w:num w:numId="24">
    <w:abstractNumId w:val="8"/>
  </w:num>
  <w:num w:numId="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Manaloto">
    <w15:presenceInfo w15:providerId="AD" w15:userId="S-1-5-21-124525095-708259637-1543119021-159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trackRevisions/>
  <w:defaultTabStop w:val="720"/>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91"/>
    <w:rsid w:val="0000299D"/>
    <w:rsid w:val="00012A99"/>
    <w:rsid w:val="0003569C"/>
    <w:rsid w:val="00054008"/>
    <w:rsid w:val="000560CD"/>
    <w:rsid w:val="00061D17"/>
    <w:rsid w:val="00063218"/>
    <w:rsid w:val="00066A56"/>
    <w:rsid w:val="00094754"/>
    <w:rsid w:val="000B798E"/>
    <w:rsid w:val="000D5BC7"/>
    <w:rsid w:val="000F02A3"/>
    <w:rsid w:val="00101C95"/>
    <w:rsid w:val="00104E10"/>
    <w:rsid w:val="00113D4E"/>
    <w:rsid w:val="00114FA7"/>
    <w:rsid w:val="001151EE"/>
    <w:rsid w:val="001343F8"/>
    <w:rsid w:val="001456C2"/>
    <w:rsid w:val="00153629"/>
    <w:rsid w:val="00173E9E"/>
    <w:rsid w:val="001920C1"/>
    <w:rsid w:val="00197482"/>
    <w:rsid w:val="001C67F9"/>
    <w:rsid w:val="001D039E"/>
    <w:rsid w:val="001E4892"/>
    <w:rsid w:val="001F0FF9"/>
    <w:rsid w:val="00207633"/>
    <w:rsid w:val="00217A5E"/>
    <w:rsid w:val="0023242D"/>
    <w:rsid w:val="002620E7"/>
    <w:rsid w:val="00280F3E"/>
    <w:rsid w:val="002866D9"/>
    <w:rsid w:val="002C74A4"/>
    <w:rsid w:val="002D0586"/>
    <w:rsid w:val="003066C3"/>
    <w:rsid w:val="00306804"/>
    <w:rsid w:val="0031183D"/>
    <w:rsid w:val="00314A9C"/>
    <w:rsid w:val="00332C22"/>
    <w:rsid w:val="00341CA8"/>
    <w:rsid w:val="003528E1"/>
    <w:rsid w:val="00365162"/>
    <w:rsid w:val="003742B2"/>
    <w:rsid w:val="003F7C42"/>
    <w:rsid w:val="00400B4E"/>
    <w:rsid w:val="00454BED"/>
    <w:rsid w:val="00456583"/>
    <w:rsid w:val="00475F85"/>
    <w:rsid w:val="004B602D"/>
    <w:rsid w:val="004C30D2"/>
    <w:rsid w:val="004E775D"/>
    <w:rsid w:val="00597AEA"/>
    <w:rsid w:val="005B756C"/>
    <w:rsid w:val="005C443C"/>
    <w:rsid w:val="005D3D46"/>
    <w:rsid w:val="005E5385"/>
    <w:rsid w:val="0061440E"/>
    <w:rsid w:val="006161C9"/>
    <w:rsid w:val="00645B84"/>
    <w:rsid w:val="00663FD5"/>
    <w:rsid w:val="00672A85"/>
    <w:rsid w:val="006A1EC7"/>
    <w:rsid w:val="006D260C"/>
    <w:rsid w:val="006E1AAE"/>
    <w:rsid w:val="00704485"/>
    <w:rsid w:val="00732131"/>
    <w:rsid w:val="007624D7"/>
    <w:rsid w:val="00766908"/>
    <w:rsid w:val="007670E9"/>
    <w:rsid w:val="007831F4"/>
    <w:rsid w:val="007955E1"/>
    <w:rsid w:val="007C2121"/>
    <w:rsid w:val="007C23D9"/>
    <w:rsid w:val="007E015D"/>
    <w:rsid w:val="0080456D"/>
    <w:rsid w:val="00814118"/>
    <w:rsid w:val="00850882"/>
    <w:rsid w:val="00877AE4"/>
    <w:rsid w:val="00893069"/>
    <w:rsid w:val="008E5925"/>
    <w:rsid w:val="00900384"/>
    <w:rsid w:val="00913BF2"/>
    <w:rsid w:val="00915B3E"/>
    <w:rsid w:val="009227E4"/>
    <w:rsid w:val="009632CD"/>
    <w:rsid w:val="009669F1"/>
    <w:rsid w:val="009E7E71"/>
    <w:rsid w:val="009F57CD"/>
    <w:rsid w:val="00A140E5"/>
    <w:rsid w:val="00A14A42"/>
    <w:rsid w:val="00A20EB3"/>
    <w:rsid w:val="00A2792D"/>
    <w:rsid w:val="00A37900"/>
    <w:rsid w:val="00A51FEA"/>
    <w:rsid w:val="00A57A3B"/>
    <w:rsid w:val="00A759E9"/>
    <w:rsid w:val="00A9259C"/>
    <w:rsid w:val="00A930F1"/>
    <w:rsid w:val="00AB0AD0"/>
    <w:rsid w:val="00AB206A"/>
    <w:rsid w:val="00AE66A8"/>
    <w:rsid w:val="00AF0B1B"/>
    <w:rsid w:val="00B518AB"/>
    <w:rsid w:val="00BA2BC1"/>
    <w:rsid w:val="00BA5B20"/>
    <w:rsid w:val="00BB413D"/>
    <w:rsid w:val="00BB71E7"/>
    <w:rsid w:val="00BC5291"/>
    <w:rsid w:val="00BE2464"/>
    <w:rsid w:val="00BE6F6F"/>
    <w:rsid w:val="00C062C7"/>
    <w:rsid w:val="00C2619F"/>
    <w:rsid w:val="00C31C60"/>
    <w:rsid w:val="00C443C3"/>
    <w:rsid w:val="00C62F35"/>
    <w:rsid w:val="00C737B3"/>
    <w:rsid w:val="00C75407"/>
    <w:rsid w:val="00C77095"/>
    <w:rsid w:val="00C93480"/>
    <w:rsid w:val="00CA3DDB"/>
    <w:rsid w:val="00CB405A"/>
    <w:rsid w:val="00D244C7"/>
    <w:rsid w:val="00D44272"/>
    <w:rsid w:val="00D8788D"/>
    <w:rsid w:val="00DB7BAF"/>
    <w:rsid w:val="00DC6422"/>
    <w:rsid w:val="00DD71CA"/>
    <w:rsid w:val="00DF107E"/>
    <w:rsid w:val="00DF525C"/>
    <w:rsid w:val="00E005A3"/>
    <w:rsid w:val="00E71DD8"/>
    <w:rsid w:val="00E71FD8"/>
    <w:rsid w:val="00E74971"/>
    <w:rsid w:val="00E8761F"/>
    <w:rsid w:val="00EC4B9B"/>
    <w:rsid w:val="00ED326C"/>
    <w:rsid w:val="00EE2B2E"/>
    <w:rsid w:val="00F061B0"/>
    <w:rsid w:val="00F076B5"/>
    <w:rsid w:val="00F11B12"/>
    <w:rsid w:val="00F448CD"/>
    <w:rsid w:val="00F45324"/>
    <w:rsid w:val="00F606C1"/>
    <w:rsid w:val="00F9111D"/>
    <w:rsid w:val="00F96A14"/>
    <w:rsid w:val="00FB6D1B"/>
    <w:rsid w:val="00FF72FB"/>
    <w:rsid w:val="7910F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AAB661"/>
  <w15:docId w15:val="{AACDA98E-20AD-4B4D-A3D9-CB035BDC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69" w:line="256" w:lineRule="auto"/>
      <w:ind w:left="24"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color w:val="0070C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E74B5"/>
      <w:sz w:val="26"/>
    </w:rPr>
  </w:style>
  <w:style w:type="paragraph" w:styleId="Heading3">
    <w:name w:val="heading 3"/>
    <w:basedOn w:val="Normal"/>
    <w:next w:val="Normal"/>
    <w:link w:val="Heading3Char"/>
    <w:uiPriority w:val="9"/>
    <w:unhideWhenUsed/>
    <w:qFormat/>
    <w:rsid w:val="009F5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Segoe UI" w:eastAsia="Segoe UI" w:hAnsi="Segoe UI" w:cs="Segoe UI"/>
      <w:color w:val="0070C0"/>
      <w:sz w:val="32"/>
    </w:rPr>
  </w:style>
  <w:style w:type="paragraph" w:styleId="TOCHeading">
    <w:name w:val="TOC Heading"/>
    <w:basedOn w:val="Heading1"/>
    <w:next w:val="Normal"/>
    <w:uiPriority w:val="39"/>
    <w:unhideWhenUsed/>
    <w:qFormat/>
    <w:rsid w:val="00A140E5"/>
    <w:pPr>
      <w:spacing w:before="240"/>
      <w:ind w:left="0" w:firstLine="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A140E5"/>
    <w:pPr>
      <w:spacing w:after="100"/>
      <w:ind w:left="0"/>
    </w:pPr>
  </w:style>
  <w:style w:type="paragraph" w:styleId="TOC2">
    <w:name w:val="toc 2"/>
    <w:basedOn w:val="Normal"/>
    <w:next w:val="Normal"/>
    <w:autoRedefine/>
    <w:uiPriority w:val="39"/>
    <w:unhideWhenUsed/>
    <w:rsid w:val="00A140E5"/>
    <w:pPr>
      <w:spacing w:after="100"/>
      <w:ind w:left="220"/>
    </w:pPr>
  </w:style>
  <w:style w:type="character" w:styleId="Hyperlink">
    <w:name w:val="Hyperlink"/>
    <w:basedOn w:val="DefaultParagraphFont"/>
    <w:uiPriority w:val="99"/>
    <w:unhideWhenUsed/>
    <w:rsid w:val="00A140E5"/>
    <w:rPr>
      <w:color w:val="0563C1" w:themeColor="hyperlink"/>
      <w:u w:val="single"/>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365162"/>
    <w:pPr>
      <w:ind w:left="720"/>
      <w:contextualSpacing/>
    </w:pPr>
  </w:style>
  <w:style w:type="paragraph" w:styleId="NormalWeb">
    <w:name w:val="Normal (Web)"/>
    <w:basedOn w:val="Normal"/>
    <w:uiPriority w:val="99"/>
    <w:semiHidden/>
    <w:unhideWhenUsed/>
    <w:rsid w:val="006161C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161C9"/>
  </w:style>
  <w:style w:type="character" w:styleId="Strong">
    <w:name w:val="Strong"/>
    <w:basedOn w:val="DefaultParagraphFont"/>
    <w:uiPriority w:val="22"/>
    <w:qFormat/>
    <w:rsid w:val="006161C9"/>
    <w:rPr>
      <w:b/>
      <w:bCs/>
    </w:rPr>
  </w:style>
  <w:style w:type="paragraph" w:styleId="Header">
    <w:name w:val="header"/>
    <w:basedOn w:val="Normal"/>
    <w:link w:val="HeaderChar"/>
    <w:uiPriority w:val="99"/>
    <w:unhideWhenUsed/>
    <w:rsid w:val="00877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AE4"/>
    <w:rPr>
      <w:rFonts w:ascii="Calibri" w:eastAsia="Calibri" w:hAnsi="Calibri" w:cs="Calibri"/>
      <w:color w:val="000000"/>
    </w:rPr>
  </w:style>
  <w:style w:type="paragraph" w:styleId="Footer">
    <w:name w:val="footer"/>
    <w:basedOn w:val="Normal"/>
    <w:link w:val="FooterChar"/>
    <w:uiPriority w:val="99"/>
    <w:unhideWhenUsed/>
    <w:rsid w:val="00877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AE4"/>
    <w:rPr>
      <w:rFonts w:ascii="Calibri" w:eastAsia="Calibri" w:hAnsi="Calibri" w:cs="Calibri"/>
      <w:color w:val="000000"/>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F11B12"/>
    <w:rPr>
      <w:rFonts w:ascii="Calibri" w:eastAsia="Calibri" w:hAnsi="Calibri" w:cs="Calibri"/>
      <w:color w:val="000000"/>
    </w:rPr>
  </w:style>
  <w:style w:type="paragraph" w:styleId="NoSpacing">
    <w:name w:val="No Spacing"/>
    <w:uiPriority w:val="1"/>
    <w:qFormat/>
    <w:rsid w:val="00A20EB3"/>
    <w:pPr>
      <w:spacing w:after="0" w:line="240" w:lineRule="auto"/>
      <w:ind w:left="24" w:hanging="10"/>
    </w:pPr>
    <w:rPr>
      <w:rFonts w:ascii="Calibri" w:eastAsia="Calibri" w:hAnsi="Calibri" w:cs="Calibri"/>
      <w:color w:val="000000"/>
    </w:rPr>
  </w:style>
  <w:style w:type="character" w:styleId="FollowedHyperlink">
    <w:name w:val="FollowedHyperlink"/>
    <w:basedOn w:val="DefaultParagraphFont"/>
    <w:uiPriority w:val="99"/>
    <w:semiHidden/>
    <w:unhideWhenUsed/>
    <w:rsid w:val="00DC6422"/>
    <w:rPr>
      <w:color w:val="954F72" w:themeColor="followedHyperlink"/>
      <w:u w:val="single"/>
    </w:rPr>
  </w:style>
  <w:style w:type="paragraph" w:styleId="BalloonText">
    <w:name w:val="Balloon Text"/>
    <w:basedOn w:val="Normal"/>
    <w:link w:val="BalloonTextChar"/>
    <w:uiPriority w:val="99"/>
    <w:semiHidden/>
    <w:unhideWhenUsed/>
    <w:rsid w:val="00597A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AEA"/>
    <w:rPr>
      <w:rFonts w:ascii="Segoe UI" w:eastAsia="Calibri" w:hAnsi="Segoe UI" w:cs="Segoe UI"/>
      <w:color w:val="000000"/>
      <w:sz w:val="18"/>
      <w:szCs w:val="18"/>
    </w:rPr>
  </w:style>
  <w:style w:type="table" w:styleId="TableGrid">
    <w:name w:val="Table Grid"/>
    <w:basedOn w:val="TableNormal"/>
    <w:uiPriority w:val="39"/>
    <w:rsid w:val="00766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F57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01C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335388">
      <w:bodyDiv w:val="1"/>
      <w:marLeft w:val="0"/>
      <w:marRight w:val="0"/>
      <w:marTop w:val="0"/>
      <w:marBottom w:val="0"/>
      <w:divBdr>
        <w:top w:val="none" w:sz="0" w:space="0" w:color="auto"/>
        <w:left w:val="none" w:sz="0" w:space="0" w:color="auto"/>
        <w:bottom w:val="none" w:sz="0" w:space="0" w:color="auto"/>
        <w:right w:val="none" w:sz="0" w:space="0" w:color="auto"/>
      </w:divBdr>
      <w:divsChild>
        <w:div w:id="1663270205">
          <w:marLeft w:val="0"/>
          <w:marRight w:val="0"/>
          <w:marTop w:val="0"/>
          <w:marBottom w:val="0"/>
          <w:divBdr>
            <w:top w:val="none" w:sz="0" w:space="0" w:color="auto"/>
            <w:left w:val="none" w:sz="0" w:space="0" w:color="auto"/>
            <w:bottom w:val="none" w:sz="0" w:space="0" w:color="auto"/>
            <w:right w:val="none" w:sz="0" w:space="0" w:color="auto"/>
          </w:divBdr>
          <w:divsChild>
            <w:div w:id="332996609">
              <w:marLeft w:val="0"/>
              <w:marRight w:val="0"/>
              <w:marTop w:val="0"/>
              <w:marBottom w:val="0"/>
              <w:divBdr>
                <w:top w:val="none" w:sz="0" w:space="0" w:color="auto"/>
                <w:left w:val="none" w:sz="0" w:space="0" w:color="auto"/>
                <w:bottom w:val="none" w:sz="0" w:space="0" w:color="auto"/>
                <w:right w:val="none" w:sz="0" w:space="0" w:color="auto"/>
              </w:divBdr>
              <w:divsChild>
                <w:div w:id="16440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6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C1E48FFD2EE4428E121F58BACE5037" ma:contentTypeVersion="2" ma:contentTypeDescription="Create a new document." ma:contentTypeScope="" ma:versionID="b36baafcb628a892ee547ba6c83050d6">
  <xsd:schema xmlns:xsd="http://www.w3.org/2001/XMLSchema" xmlns:xs="http://www.w3.org/2001/XMLSchema" xmlns:p="http://schemas.microsoft.com/office/2006/metadata/properties" xmlns:ns2="a505605c-513f-470c-9a90-e56335690bef" targetNamespace="http://schemas.microsoft.com/office/2006/metadata/properties" ma:root="true" ma:fieldsID="ff7d137a936e50655f76e43078ecfaf2" ns2:_="">
    <xsd:import namespace="a505605c-513f-470c-9a90-e56335690be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5605c-513f-470c-9a90-e56335690be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8C0AD-709D-4FF2-9A18-F83769FC7DDD}">
  <ds:schemaRefs>
    <ds:schemaRef ds:uri="http://purl.org/dc/terms/"/>
    <ds:schemaRef ds:uri="http://purl.org/dc/dcmitype/"/>
    <ds:schemaRef ds:uri="http://schemas.microsoft.com/office/2006/documentManagement/types"/>
    <ds:schemaRef ds:uri="a505605c-513f-470c-9a90-e56335690bef"/>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3B766B61-8B4E-4FF4-B959-C8F5ABD343CF}">
  <ds:schemaRefs>
    <ds:schemaRef ds:uri="http://schemas.microsoft.com/sharepoint/v3/contenttype/forms"/>
  </ds:schemaRefs>
</ds:datastoreItem>
</file>

<file path=customXml/itemProps3.xml><?xml version="1.0" encoding="utf-8"?>
<ds:datastoreItem xmlns:ds="http://schemas.openxmlformats.org/officeDocument/2006/customXml" ds:itemID="{212892FC-B691-41E1-BA04-7F075E127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5605c-513f-470c-9a90-e56335690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1EF9CB-2D08-49CA-A4AE-A4837484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13</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Hackathon-Mobile</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Hackathon-Mobile</dc:title>
  <dc:subject/>
  <dc:creator>WINDOWS ECOSYSTEM</dc:creator>
  <cp:keywords/>
  <cp:lastModifiedBy>John Manaloto</cp:lastModifiedBy>
  <cp:revision>105</cp:revision>
  <dcterms:created xsi:type="dcterms:W3CDTF">2016-05-28T23:50:00Z</dcterms:created>
  <dcterms:modified xsi:type="dcterms:W3CDTF">2016-06-27T03:10:00Z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0x0101007EC1E48FFD2EE4428E121F58BACE5037</vt:lpwstr>
  </property>
</Properties>
</file>